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31302" w14:textId="77777777" w:rsidR="00FF2078" w:rsidRPr="00FF2078" w:rsidRDefault="00FF2078" w:rsidP="00FF2078">
      <w:pPr>
        <w:spacing w:before="100" w:beforeAutospacing="1" w:after="100" w:afterAutospacing="1"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 xml:space="preserve">IoT (Internet of Things – Zatlar Interneti) ulgamynda </w:t>
      </w:r>
      <w:r w:rsidRPr="00FF2078">
        <w:rPr>
          <w:rFonts w:ascii="Times New Roman" w:eastAsia="Times New Roman" w:hAnsi="Times New Roman" w:cs="Times New Roman"/>
          <w:b/>
          <w:bCs/>
          <w:sz w:val="24"/>
          <w:szCs w:val="24"/>
          <w:lang w:eastAsia="ru-RU"/>
        </w:rPr>
        <w:t>hukuk üpjünçiliginiň ýetmezçiligi</w:t>
      </w:r>
      <w:r w:rsidRPr="00FF2078">
        <w:rPr>
          <w:rFonts w:ascii="Times New Roman" w:eastAsia="Times New Roman" w:hAnsi="Times New Roman" w:cs="Times New Roman"/>
          <w:sz w:val="24"/>
          <w:szCs w:val="24"/>
          <w:lang w:eastAsia="ru-RU"/>
        </w:rPr>
        <w:t xml:space="preserve"> häzirki wagtda möhüm we dünýäde giňden ara alnyp maslahatlaşylýan meseleleriň biridir. Sebäbi IoT ulgamlary ösüşiň çalt depgini bilen ösýän bolsa-da, olara degişli </w:t>
      </w:r>
      <w:r w:rsidRPr="00FF2078">
        <w:rPr>
          <w:rFonts w:ascii="Times New Roman" w:eastAsia="Times New Roman" w:hAnsi="Times New Roman" w:cs="Times New Roman"/>
          <w:b/>
          <w:bCs/>
          <w:sz w:val="24"/>
          <w:szCs w:val="24"/>
          <w:lang w:eastAsia="ru-RU"/>
        </w:rPr>
        <w:t>kanunçylyk we kadalaşdyryjy çärelere</w:t>
      </w:r>
      <w:r w:rsidRPr="00FF2078">
        <w:rPr>
          <w:rFonts w:ascii="Times New Roman" w:eastAsia="Times New Roman" w:hAnsi="Times New Roman" w:cs="Times New Roman"/>
          <w:sz w:val="24"/>
          <w:szCs w:val="24"/>
          <w:lang w:eastAsia="ru-RU"/>
        </w:rPr>
        <w:t xml:space="preserve"> doly laýyk gelýän hukuk binýady köp ýurtlarda entek ýeterlik ösmedik.</w:t>
      </w:r>
    </w:p>
    <w:p w14:paraId="2D3D1D4D" w14:textId="77777777" w:rsidR="00FF2078" w:rsidRPr="00FF2078" w:rsidRDefault="00FF2078" w:rsidP="00FF2078">
      <w:pPr>
        <w:spacing w:before="100" w:beforeAutospacing="1" w:after="100" w:afterAutospacing="1"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Aşakda IoT ulgamynda hukuk taýdan ýüze çykýan esasy ýetmezçilikler barada giňişleýin maglumat berilýär:</w:t>
      </w:r>
    </w:p>
    <w:p w14:paraId="1C99EA31"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pict w14:anchorId="4D4D66D0">
          <v:rect id="_x0000_i1025" style="width:0;height:1.5pt" o:hralign="center" o:hrstd="t" o:hr="t" fillcolor="#a0a0a0" stroked="f"/>
        </w:pict>
      </w:r>
    </w:p>
    <w:p w14:paraId="57BA1DC2" w14:textId="77777777" w:rsidR="00FF2078" w:rsidRPr="00FF2078" w:rsidRDefault="00FF2078" w:rsidP="00FF207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2078">
        <w:rPr>
          <w:rFonts w:ascii="Segoe UI Emoji" w:eastAsia="Times New Roman" w:hAnsi="Segoe UI Emoji" w:cs="Segoe UI Emoji"/>
          <w:b/>
          <w:bCs/>
          <w:sz w:val="36"/>
          <w:szCs w:val="36"/>
          <w:lang w:eastAsia="ru-RU"/>
        </w:rPr>
        <w:t>⚖️</w:t>
      </w:r>
      <w:r w:rsidRPr="00FF2078">
        <w:rPr>
          <w:rFonts w:ascii="Times New Roman" w:eastAsia="Times New Roman" w:hAnsi="Times New Roman" w:cs="Times New Roman"/>
          <w:b/>
          <w:bCs/>
          <w:sz w:val="36"/>
          <w:szCs w:val="36"/>
          <w:lang w:eastAsia="ru-RU"/>
        </w:rPr>
        <w:t xml:space="preserve"> IoT ulgamynda hukuk üpjünçiliginiň esasy ýetmezçilikleri</w:t>
      </w:r>
    </w:p>
    <w:p w14:paraId="1A149204" w14:textId="77777777" w:rsidR="00FF2078" w:rsidRPr="00FF2078" w:rsidRDefault="00FF2078" w:rsidP="00FF20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F2078">
        <w:rPr>
          <w:rFonts w:ascii="Times New Roman" w:eastAsia="Times New Roman" w:hAnsi="Times New Roman" w:cs="Times New Roman"/>
          <w:b/>
          <w:bCs/>
          <w:sz w:val="27"/>
          <w:szCs w:val="27"/>
          <w:lang w:val="en-US" w:eastAsia="ru-RU"/>
        </w:rPr>
        <w:t>1. Maglumat gizlinliginiň doly goralmagy bilen baglanyşykly boşluklar</w:t>
      </w:r>
    </w:p>
    <w:p w14:paraId="22326491" w14:textId="77777777" w:rsidR="00FF2078" w:rsidRPr="00FF2078" w:rsidRDefault="00FF2078" w:rsidP="00FF207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F2078">
        <w:rPr>
          <w:rFonts w:ascii="Times New Roman" w:eastAsia="Times New Roman" w:hAnsi="Times New Roman" w:cs="Times New Roman"/>
          <w:sz w:val="24"/>
          <w:szCs w:val="24"/>
          <w:lang w:val="en-US" w:eastAsia="ru-RU"/>
        </w:rPr>
        <w:t>IoT enjamlar köp ýagdaýda ulanyjynyň habary bolmazdan maglumat ýygnap biler (mysal üçin, ýer ýerleşýän ýeri, saglyk ýagdaýy, öý temperaturasy).</w:t>
      </w:r>
    </w:p>
    <w:p w14:paraId="0248E299" w14:textId="77777777" w:rsidR="00FF2078" w:rsidRPr="00FF2078" w:rsidRDefault="00FF2078" w:rsidP="00FF207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F2078">
        <w:rPr>
          <w:rFonts w:ascii="Times New Roman" w:eastAsia="Times New Roman" w:hAnsi="Times New Roman" w:cs="Times New Roman"/>
          <w:sz w:val="24"/>
          <w:szCs w:val="24"/>
          <w:lang w:val="en-US" w:eastAsia="ru-RU"/>
        </w:rPr>
        <w:t>Köp ýurtlarda bu görnüşli maglumat ýygnamak üçin açyk razylyk we habarnama talap edilmeýär.</w:t>
      </w:r>
    </w:p>
    <w:p w14:paraId="4129CBD8" w14:textId="77777777" w:rsidR="00FF2078" w:rsidRPr="00FF2078" w:rsidRDefault="00FF2078" w:rsidP="00FF207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F2078">
        <w:rPr>
          <w:rFonts w:ascii="Times New Roman" w:eastAsia="Times New Roman" w:hAnsi="Times New Roman" w:cs="Times New Roman"/>
          <w:sz w:val="24"/>
          <w:szCs w:val="24"/>
          <w:lang w:val="en-US" w:eastAsia="ru-RU"/>
        </w:rPr>
        <w:t>Ulanyjynyň gizlinligi bozulýar, emma hukuk taýdan kime şikaýat etmelidigi belli däl.</w:t>
      </w:r>
    </w:p>
    <w:p w14:paraId="7B7DE327"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pict w14:anchorId="2D6E162D">
          <v:rect id="_x0000_i1026" style="width:0;height:1.5pt" o:hralign="center" o:hrstd="t" o:hr="t" fillcolor="#a0a0a0" stroked="f"/>
        </w:pict>
      </w:r>
    </w:p>
    <w:p w14:paraId="27803D2A" w14:textId="77777777" w:rsidR="00FF2078" w:rsidRPr="00FF2078" w:rsidRDefault="00FF2078" w:rsidP="00FF207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F2078">
        <w:rPr>
          <w:rFonts w:ascii="Times New Roman" w:eastAsia="Times New Roman" w:hAnsi="Times New Roman" w:cs="Times New Roman"/>
          <w:b/>
          <w:bCs/>
          <w:sz w:val="27"/>
          <w:szCs w:val="27"/>
          <w:lang w:eastAsia="ru-RU"/>
        </w:rPr>
        <w:t>2. Maglumat eýeçiliginiň kesgitlenmezligi</w:t>
      </w:r>
    </w:p>
    <w:p w14:paraId="7DB7409B" w14:textId="77777777" w:rsidR="00FF2078" w:rsidRPr="00FF2078" w:rsidRDefault="00FF2078" w:rsidP="00FF2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IoT arkaly ýygnalan maglumatlaryň kime degişli bolýandygy (ulanyja ýa-da öndüriji kompaniýa) köp ýurtlarda kesgitlenilmedik.</w:t>
      </w:r>
    </w:p>
    <w:p w14:paraId="7A367E08" w14:textId="77777777" w:rsidR="00FF2078" w:rsidRPr="00FF2078" w:rsidRDefault="00FF2078" w:rsidP="00FF207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Şonuň üçin maglumatlar köplenç kompaniýalaryň peýdasyna ulanylýar (marketing, reklama, üçünji tarap bilen paýlaşmak) — bu bolsa ulanyjy hukuklaryna garşy gelýär.</w:t>
      </w:r>
    </w:p>
    <w:p w14:paraId="178DDF56"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pict w14:anchorId="73558EC4">
          <v:rect id="_x0000_i1027" style="width:0;height:1.5pt" o:hralign="center" o:hrstd="t" o:hr="t" fillcolor="#a0a0a0" stroked="f"/>
        </w:pict>
      </w:r>
    </w:p>
    <w:p w14:paraId="38BDA568" w14:textId="77777777" w:rsidR="00FF2078" w:rsidRPr="00FF2078" w:rsidRDefault="00FF2078" w:rsidP="00FF207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F2078">
        <w:rPr>
          <w:rFonts w:ascii="Times New Roman" w:eastAsia="Times New Roman" w:hAnsi="Times New Roman" w:cs="Times New Roman"/>
          <w:b/>
          <w:bCs/>
          <w:sz w:val="27"/>
          <w:szCs w:val="27"/>
          <w:lang w:eastAsia="ru-RU"/>
        </w:rPr>
        <w:t>3. Jogapkärçiligiň kesgitlenmezligi</w:t>
      </w:r>
    </w:p>
    <w:p w14:paraId="5E7F6557" w14:textId="77777777" w:rsidR="00FF2078" w:rsidRPr="00FF2078" w:rsidRDefault="00FF2078" w:rsidP="00FF207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IoT ulgamy arkaly zyýan ýüze çyksa (mysal: öýde signal nädogry işläp ýangyna sebäp bolsa), jogapkär kim bolýar? Enjam öndürijimi? Ulanyjymy? Programma üpjünçiligi taýýarlaýjymy?</w:t>
      </w:r>
    </w:p>
    <w:p w14:paraId="585F9D49" w14:textId="77777777" w:rsidR="00FF2078" w:rsidRPr="00FF2078" w:rsidRDefault="00FF2078" w:rsidP="00FF207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Bu ýaly ýagdaýlar üçin köp hukuk ulgamlarynda anyk düzgün ýok.</w:t>
      </w:r>
    </w:p>
    <w:p w14:paraId="6721DBD3"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pict w14:anchorId="3452EDEA">
          <v:rect id="_x0000_i1028" style="width:0;height:1.5pt" o:hralign="center" o:hrstd="t" o:hr="t" fillcolor="#a0a0a0" stroked="f"/>
        </w:pict>
      </w:r>
    </w:p>
    <w:p w14:paraId="18FB137C" w14:textId="77777777" w:rsidR="00FF2078" w:rsidRPr="00FF2078" w:rsidRDefault="00FF2078" w:rsidP="00FF20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F2078">
        <w:rPr>
          <w:rFonts w:ascii="Times New Roman" w:eastAsia="Times New Roman" w:hAnsi="Times New Roman" w:cs="Times New Roman"/>
          <w:b/>
          <w:bCs/>
          <w:sz w:val="27"/>
          <w:szCs w:val="27"/>
          <w:lang w:val="en-US" w:eastAsia="ru-RU"/>
        </w:rPr>
        <w:t>4. Cyber-hüjümlerden gorag boýunça kadalaşdyrmalaryň pesligi</w:t>
      </w:r>
    </w:p>
    <w:p w14:paraId="732729C0" w14:textId="77777777" w:rsidR="00FF2078" w:rsidRPr="00FF2078" w:rsidRDefault="00FF2078" w:rsidP="00FF20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F2078">
        <w:rPr>
          <w:rFonts w:ascii="Times New Roman" w:eastAsia="Times New Roman" w:hAnsi="Times New Roman" w:cs="Times New Roman"/>
          <w:sz w:val="24"/>
          <w:szCs w:val="24"/>
          <w:lang w:val="en-US" w:eastAsia="ru-RU"/>
        </w:rPr>
        <w:t>IoT ulgamlary cyber hüjümler üçin açyk bolýar (mysal: baby monitor ýa-da smart kamera hack edilip bilner).</w:t>
      </w:r>
    </w:p>
    <w:p w14:paraId="4079A34F" w14:textId="77777777" w:rsidR="00FF2078" w:rsidRPr="00FF2078" w:rsidRDefault="00FF2078" w:rsidP="00FF20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F2078">
        <w:rPr>
          <w:rFonts w:ascii="Times New Roman" w:eastAsia="Times New Roman" w:hAnsi="Times New Roman" w:cs="Times New Roman"/>
          <w:sz w:val="24"/>
          <w:szCs w:val="24"/>
          <w:lang w:val="en-US" w:eastAsia="ru-RU"/>
        </w:rPr>
        <w:t>Enjam öndürijileri howpsuzlygy üpjün etmeýän ýagdaýlarynda olaryň kanuny jogapkärçilige çekilmegi hakynda düzgünler çäkli.</w:t>
      </w:r>
    </w:p>
    <w:p w14:paraId="157AF195"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pict w14:anchorId="6C7DF575">
          <v:rect id="_x0000_i1029" style="width:0;height:1.5pt" o:hralign="center" o:hrstd="t" o:hr="t" fillcolor="#a0a0a0" stroked="f"/>
        </w:pict>
      </w:r>
    </w:p>
    <w:p w14:paraId="2892997A" w14:textId="77777777" w:rsidR="00FF2078" w:rsidRPr="00FF2078" w:rsidRDefault="00FF2078" w:rsidP="00FF207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F2078">
        <w:rPr>
          <w:rFonts w:ascii="Times New Roman" w:eastAsia="Times New Roman" w:hAnsi="Times New Roman" w:cs="Times New Roman"/>
          <w:b/>
          <w:bCs/>
          <w:sz w:val="27"/>
          <w:szCs w:val="27"/>
          <w:lang w:eastAsia="ru-RU"/>
        </w:rPr>
        <w:lastRenderedPageBreak/>
        <w:t>5. Sertifikat we standartlaryň hökmany bolmazlygy</w:t>
      </w:r>
    </w:p>
    <w:p w14:paraId="1B16A794" w14:textId="77777777" w:rsidR="00FF2078" w:rsidRPr="00FF2078" w:rsidRDefault="00FF2078" w:rsidP="00FF20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F2078">
        <w:rPr>
          <w:rFonts w:ascii="Times New Roman" w:eastAsia="Times New Roman" w:hAnsi="Times New Roman" w:cs="Times New Roman"/>
          <w:sz w:val="24"/>
          <w:szCs w:val="24"/>
          <w:lang w:val="en-US" w:eastAsia="ru-RU"/>
        </w:rPr>
        <w:t>IoT enjamlary üçin halkara ýa-da milli derejesinde hökmany sertifikat we howpsuzlyk standartlary entek giňden girizilmedik.</w:t>
      </w:r>
    </w:p>
    <w:p w14:paraId="4F278C77" w14:textId="77777777" w:rsidR="00FF2078" w:rsidRPr="00FF2078" w:rsidRDefault="00FF2078" w:rsidP="00FF20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F2078">
        <w:rPr>
          <w:rFonts w:ascii="Times New Roman" w:eastAsia="Times New Roman" w:hAnsi="Times New Roman" w:cs="Times New Roman"/>
          <w:sz w:val="24"/>
          <w:szCs w:val="24"/>
          <w:lang w:val="en-US" w:eastAsia="ru-RU"/>
        </w:rPr>
        <w:t>Netijede, bazarda howpsuzlyk taýdan gowşak enjamlaryň dolup bar.</w:t>
      </w:r>
    </w:p>
    <w:p w14:paraId="3B4497CF"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pict w14:anchorId="373E8656">
          <v:rect id="_x0000_i1030" style="width:0;height:1.5pt" o:hralign="center" o:hrstd="t" o:hr="t" fillcolor="#a0a0a0" stroked="f"/>
        </w:pict>
      </w:r>
    </w:p>
    <w:p w14:paraId="5180AD3A" w14:textId="77777777" w:rsidR="00FF2078" w:rsidRPr="00FF2078" w:rsidRDefault="00FF2078" w:rsidP="00FF20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F2078">
        <w:rPr>
          <w:rFonts w:ascii="Times New Roman" w:eastAsia="Times New Roman" w:hAnsi="Times New Roman" w:cs="Times New Roman"/>
          <w:b/>
          <w:bCs/>
          <w:sz w:val="27"/>
          <w:szCs w:val="27"/>
          <w:lang w:val="en-US" w:eastAsia="ru-RU"/>
        </w:rPr>
        <w:t>6. Çaga we adatdan daşary ulanyjylaryň goragynyň pesligi</w:t>
      </w:r>
    </w:p>
    <w:p w14:paraId="5082596B" w14:textId="77777777" w:rsidR="00FF2078" w:rsidRPr="00FF2078" w:rsidRDefault="00FF2078" w:rsidP="00FF2078">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val="en-US" w:eastAsia="ru-RU"/>
        </w:rPr>
        <w:t xml:space="preserve">IoT enjamlaryny çagalar ýa-da garry adamlar ulansa, olaryň maglumatlaryna aýratyn gorag gerek. </w:t>
      </w:r>
      <w:r w:rsidRPr="00FF2078">
        <w:rPr>
          <w:rFonts w:ascii="Times New Roman" w:eastAsia="Times New Roman" w:hAnsi="Times New Roman" w:cs="Times New Roman"/>
          <w:sz w:val="24"/>
          <w:szCs w:val="24"/>
          <w:lang w:eastAsia="ru-RU"/>
        </w:rPr>
        <w:t>Şeýle ýagdaýlara degişli düzgünler bolsa seýrek duş gelýär.</w:t>
      </w:r>
    </w:p>
    <w:p w14:paraId="33AD456C"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pict w14:anchorId="74B45C64">
          <v:rect id="_x0000_i1031" style="width:0;height:1.5pt" o:hralign="center" o:hrstd="t" o:hr="t" fillcolor="#a0a0a0" stroked="f"/>
        </w:pict>
      </w:r>
    </w:p>
    <w:p w14:paraId="194D1B20" w14:textId="77777777" w:rsidR="00FF2078" w:rsidRPr="00FF2078" w:rsidRDefault="00FF2078" w:rsidP="00FF207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F2078">
        <w:rPr>
          <w:rFonts w:ascii="Segoe UI Emoji" w:eastAsia="Times New Roman" w:hAnsi="Segoe UI Emoji" w:cs="Segoe UI Emoji"/>
          <w:b/>
          <w:bCs/>
          <w:sz w:val="36"/>
          <w:szCs w:val="36"/>
          <w:lang w:eastAsia="ru-RU"/>
        </w:rPr>
        <w:t>🛠</w:t>
      </w:r>
      <w:r w:rsidRPr="00FF2078">
        <w:rPr>
          <w:rFonts w:ascii="Times New Roman" w:eastAsia="Times New Roman" w:hAnsi="Times New Roman" w:cs="Times New Roman"/>
          <w:b/>
          <w:bCs/>
          <w:sz w:val="36"/>
          <w:szCs w:val="36"/>
          <w:lang w:eastAsia="ru-RU"/>
        </w:rPr>
        <w:t>️</w:t>
      </w:r>
      <w:r w:rsidRPr="00FF2078">
        <w:rPr>
          <w:rFonts w:ascii="Times New Roman" w:eastAsia="Times New Roman" w:hAnsi="Times New Roman" w:cs="Times New Roman"/>
          <w:b/>
          <w:bCs/>
          <w:sz w:val="36"/>
          <w:szCs w:val="36"/>
          <w:lang w:val="en-US" w:eastAsia="ru-RU"/>
        </w:rPr>
        <w:t xml:space="preserve"> Netijeler we bu ýetmezçilikleriň täsiri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0"/>
        <w:gridCol w:w="6645"/>
      </w:tblGrid>
      <w:tr w:rsidR="00FF2078" w:rsidRPr="00FF2078" w14:paraId="20E2F8D0" w14:textId="77777777" w:rsidTr="00FF2078">
        <w:trPr>
          <w:tblHeader/>
          <w:tblCellSpacing w:w="15" w:type="dxa"/>
        </w:trPr>
        <w:tc>
          <w:tcPr>
            <w:tcW w:w="0" w:type="auto"/>
            <w:vAlign w:val="center"/>
            <w:hideMark/>
          </w:tcPr>
          <w:p w14:paraId="3E165AC4" w14:textId="77777777" w:rsidR="00FF2078" w:rsidRPr="00FF2078" w:rsidRDefault="00FF2078" w:rsidP="00FF2078">
            <w:pPr>
              <w:spacing w:after="0" w:line="240" w:lineRule="auto"/>
              <w:jc w:val="center"/>
              <w:rPr>
                <w:rFonts w:ascii="Times New Roman" w:eastAsia="Times New Roman" w:hAnsi="Times New Roman" w:cs="Times New Roman"/>
                <w:b/>
                <w:bCs/>
                <w:sz w:val="24"/>
                <w:szCs w:val="24"/>
                <w:lang w:eastAsia="ru-RU"/>
              </w:rPr>
            </w:pPr>
            <w:r w:rsidRPr="00FF2078">
              <w:rPr>
                <w:rFonts w:ascii="Times New Roman" w:eastAsia="Times New Roman" w:hAnsi="Times New Roman" w:cs="Times New Roman"/>
                <w:b/>
                <w:bCs/>
                <w:sz w:val="24"/>
                <w:szCs w:val="24"/>
                <w:lang w:eastAsia="ru-RU"/>
              </w:rPr>
              <w:t>Ýetmezçilik</w:t>
            </w:r>
          </w:p>
        </w:tc>
        <w:tc>
          <w:tcPr>
            <w:tcW w:w="0" w:type="auto"/>
            <w:vAlign w:val="center"/>
            <w:hideMark/>
          </w:tcPr>
          <w:p w14:paraId="7AA4D742" w14:textId="77777777" w:rsidR="00FF2078" w:rsidRPr="00FF2078" w:rsidRDefault="00FF2078" w:rsidP="00FF2078">
            <w:pPr>
              <w:spacing w:after="0" w:line="240" w:lineRule="auto"/>
              <w:jc w:val="center"/>
              <w:rPr>
                <w:rFonts w:ascii="Times New Roman" w:eastAsia="Times New Roman" w:hAnsi="Times New Roman" w:cs="Times New Roman"/>
                <w:b/>
                <w:bCs/>
                <w:sz w:val="24"/>
                <w:szCs w:val="24"/>
                <w:lang w:eastAsia="ru-RU"/>
              </w:rPr>
            </w:pPr>
            <w:r w:rsidRPr="00FF2078">
              <w:rPr>
                <w:rFonts w:ascii="Times New Roman" w:eastAsia="Times New Roman" w:hAnsi="Times New Roman" w:cs="Times New Roman"/>
                <w:b/>
                <w:bCs/>
                <w:sz w:val="24"/>
                <w:szCs w:val="24"/>
                <w:lang w:eastAsia="ru-RU"/>
              </w:rPr>
              <w:t>Netijesi</w:t>
            </w:r>
          </w:p>
        </w:tc>
      </w:tr>
      <w:tr w:rsidR="00FF2078" w:rsidRPr="00FF2078" w14:paraId="11185A0C" w14:textId="77777777" w:rsidTr="00FF2078">
        <w:trPr>
          <w:tblCellSpacing w:w="15" w:type="dxa"/>
        </w:trPr>
        <w:tc>
          <w:tcPr>
            <w:tcW w:w="0" w:type="auto"/>
            <w:vAlign w:val="center"/>
            <w:hideMark/>
          </w:tcPr>
          <w:p w14:paraId="3E700487"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Hukuk boşluklary</w:t>
            </w:r>
          </w:p>
        </w:tc>
        <w:tc>
          <w:tcPr>
            <w:tcW w:w="0" w:type="auto"/>
            <w:vAlign w:val="center"/>
            <w:hideMark/>
          </w:tcPr>
          <w:p w14:paraId="6A6A7506"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Ulanyjynyň hukuklaryny goramak kynlaşýar</w:t>
            </w:r>
          </w:p>
        </w:tc>
      </w:tr>
      <w:tr w:rsidR="00FF2078" w:rsidRPr="00FF2078" w14:paraId="3F220C7F" w14:textId="77777777" w:rsidTr="00FF2078">
        <w:trPr>
          <w:tblCellSpacing w:w="15" w:type="dxa"/>
        </w:trPr>
        <w:tc>
          <w:tcPr>
            <w:tcW w:w="0" w:type="auto"/>
            <w:vAlign w:val="center"/>
            <w:hideMark/>
          </w:tcPr>
          <w:p w14:paraId="6E43434A"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Jogapkärçiligiň ýoklugy</w:t>
            </w:r>
          </w:p>
        </w:tc>
        <w:tc>
          <w:tcPr>
            <w:tcW w:w="0" w:type="auto"/>
            <w:vAlign w:val="center"/>
            <w:hideMark/>
          </w:tcPr>
          <w:p w14:paraId="25797248" w14:textId="77777777" w:rsidR="00FF2078" w:rsidRPr="00FF2078" w:rsidRDefault="00FF2078" w:rsidP="00FF2078">
            <w:pPr>
              <w:spacing w:after="0" w:line="240" w:lineRule="auto"/>
              <w:rPr>
                <w:rFonts w:ascii="Times New Roman" w:eastAsia="Times New Roman" w:hAnsi="Times New Roman" w:cs="Times New Roman"/>
                <w:sz w:val="24"/>
                <w:szCs w:val="24"/>
                <w:lang w:val="en-US" w:eastAsia="ru-RU"/>
              </w:rPr>
            </w:pPr>
            <w:r w:rsidRPr="00FF2078">
              <w:rPr>
                <w:rFonts w:ascii="Times New Roman" w:eastAsia="Times New Roman" w:hAnsi="Times New Roman" w:cs="Times New Roman"/>
                <w:sz w:val="24"/>
                <w:szCs w:val="24"/>
                <w:lang w:val="en-US" w:eastAsia="ru-RU"/>
              </w:rPr>
              <w:t>Zarara garşy kanuny talap etmek kyn bolýar</w:t>
            </w:r>
          </w:p>
        </w:tc>
      </w:tr>
      <w:tr w:rsidR="00FF2078" w:rsidRPr="00FF2078" w14:paraId="67FD7586" w14:textId="77777777" w:rsidTr="00FF2078">
        <w:trPr>
          <w:tblCellSpacing w:w="15" w:type="dxa"/>
        </w:trPr>
        <w:tc>
          <w:tcPr>
            <w:tcW w:w="0" w:type="auto"/>
            <w:vAlign w:val="center"/>
            <w:hideMark/>
          </w:tcPr>
          <w:p w14:paraId="184643E6"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Gizlinlik bozulýar</w:t>
            </w:r>
          </w:p>
        </w:tc>
        <w:tc>
          <w:tcPr>
            <w:tcW w:w="0" w:type="auto"/>
            <w:vAlign w:val="center"/>
            <w:hideMark/>
          </w:tcPr>
          <w:p w14:paraId="5AA78746"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Ulanyjy maglumatlarynyň açyk ýaýramagyna ýol açýar</w:t>
            </w:r>
          </w:p>
        </w:tc>
      </w:tr>
      <w:tr w:rsidR="00FF2078" w:rsidRPr="00FF2078" w14:paraId="5D61930F" w14:textId="77777777" w:rsidTr="00FF2078">
        <w:trPr>
          <w:tblCellSpacing w:w="15" w:type="dxa"/>
        </w:trPr>
        <w:tc>
          <w:tcPr>
            <w:tcW w:w="0" w:type="auto"/>
            <w:vAlign w:val="center"/>
            <w:hideMark/>
          </w:tcPr>
          <w:p w14:paraId="01928181"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Cyber hüjümleri açyk bolýar</w:t>
            </w:r>
          </w:p>
        </w:tc>
        <w:tc>
          <w:tcPr>
            <w:tcW w:w="0" w:type="auto"/>
            <w:vAlign w:val="center"/>
            <w:hideMark/>
          </w:tcPr>
          <w:p w14:paraId="6C7EF3F3"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Howpsuzlyk boýunça goranma ýok bolsa, toplumlaýyn howp ýüze çykýar</w:t>
            </w:r>
          </w:p>
        </w:tc>
      </w:tr>
    </w:tbl>
    <w:p w14:paraId="03538D7B"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pict w14:anchorId="46496FA6">
          <v:rect id="_x0000_i1032" style="width:0;height:1.5pt" o:hralign="center" o:hrstd="t" o:hr="t" fillcolor="#a0a0a0" stroked="f"/>
        </w:pict>
      </w:r>
    </w:p>
    <w:p w14:paraId="376751CB" w14:textId="77777777" w:rsidR="00FF2078" w:rsidRPr="00FF2078" w:rsidRDefault="00FF2078" w:rsidP="00FF207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F2078">
        <w:rPr>
          <w:rFonts w:ascii="Segoe UI Emoji" w:eastAsia="Times New Roman" w:hAnsi="Segoe UI Emoji" w:cs="Segoe UI Emoji"/>
          <w:b/>
          <w:bCs/>
          <w:sz w:val="36"/>
          <w:szCs w:val="36"/>
          <w:lang w:eastAsia="ru-RU"/>
        </w:rPr>
        <w:t>✍️</w:t>
      </w:r>
      <w:r w:rsidRPr="00FF2078">
        <w:rPr>
          <w:rFonts w:ascii="Times New Roman" w:eastAsia="Times New Roman" w:hAnsi="Times New Roman" w:cs="Times New Roman"/>
          <w:b/>
          <w:bCs/>
          <w:sz w:val="36"/>
          <w:szCs w:val="36"/>
          <w:lang w:eastAsia="ru-RU"/>
        </w:rPr>
        <w:t xml:space="preserve"> Jemleme</w:t>
      </w:r>
    </w:p>
    <w:p w14:paraId="11B9B5BD" w14:textId="77777777" w:rsidR="00FF2078" w:rsidRPr="00FF2078" w:rsidRDefault="00FF2078" w:rsidP="00FF2078">
      <w:pPr>
        <w:spacing w:before="100" w:beforeAutospacing="1" w:after="100" w:afterAutospacing="1"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 xml:space="preserve">IoT ulgamlarynyň giňden ýaýramagy bilen bilelikde, bu ulgamda </w:t>
      </w:r>
      <w:r w:rsidRPr="00FF2078">
        <w:rPr>
          <w:rFonts w:ascii="Times New Roman" w:eastAsia="Times New Roman" w:hAnsi="Times New Roman" w:cs="Times New Roman"/>
          <w:b/>
          <w:bCs/>
          <w:sz w:val="24"/>
          <w:szCs w:val="24"/>
          <w:lang w:eastAsia="ru-RU"/>
        </w:rPr>
        <w:t>kanunçylyk binýadynyň hem döwrebaplaşdyrylmagy</w:t>
      </w:r>
      <w:r w:rsidRPr="00FF2078">
        <w:rPr>
          <w:rFonts w:ascii="Times New Roman" w:eastAsia="Times New Roman" w:hAnsi="Times New Roman" w:cs="Times New Roman"/>
          <w:sz w:val="24"/>
          <w:szCs w:val="24"/>
          <w:lang w:eastAsia="ru-RU"/>
        </w:rPr>
        <w:t xml:space="preserve"> zerurlyga öwrüldi. Ulanyjylaryň </w:t>
      </w:r>
      <w:r w:rsidRPr="00FF2078">
        <w:rPr>
          <w:rFonts w:ascii="Times New Roman" w:eastAsia="Times New Roman" w:hAnsi="Times New Roman" w:cs="Times New Roman"/>
          <w:b/>
          <w:bCs/>
          <w:sz w:val="24"/>
          <w:szCs w:val="24"/>
          <w:lang w:eastAsia="ru-RU"/>
        </w:rPr>
        <w:t>maglumatlarynyň goragly bolmagy</w:t>
      </w:r>
      <w:r w:rsidRPr="00FF2078">
        <w:rPr>
          <w:rFonts w:ascii="Times New Roman" w:eastAsia="Times New Roman" w:hAnsi="Times New Roman" w:cs="Times New Roman"/>
          <w:sz w:val="24"/>
          <w:szCs w:val="24"/>
          <w:lang w:eastAsia="ru-RU"/>
        </w:rPr>
        <w:t xml:space="preserve">, enjam öndürijileriniň </w:t>
      </w:r>
      <w:r w:rsidRPr="00FF2078">
        <w:rPr>
          <w:rFonts w:ascii="Times New Roman" w:eastAsia="Times New Roman" w:hAnsi="Times New Roman" w:cs="Times New Roman"/>
          <w:b/>
          <w:bCs/>
          <w:sz w:val="24"/>
          <w:szCs w:val="24"/>
          <w:lang w:eastAsia="ru-RU"/>
        </w:rPr>
        <w:t>jogapkärçiliginiň kesgitlenmegi</w:t>
      </w:r>
      <w:r w:rsidRPr="00FF2078">
        <w:rPr>
          <w:rFonts w:ascii="Times New Roman" w:eastAsia="Times New Roman" w:hAnsi="Times New Roman" w:cs="Times New Roman"/>
          <w:sz w:val="24"/>
          <w:szCs w:val="24"/>
          <w:lang w:eastAsia="ru-RU"/>
        </w:rPr>
        <w:t xml:space="preserve">, şeýle-de </w:t>
      </w:r>
      <w:r w:rsidRPr="00FF2078">
        <w:rPr>
          <w:rFonts w:ascii="Times New Roman" w:eastAsia="Times New Roman" w:hAnsi="Times New Roman" w:cs="Times New Roman"/>
          <w:b/>
          <w:bCs/>
          <w:sz w:val="24"/>
          <w:szCs w:val="24"/>
          <w:lang w:eastAsia="ru-RU"/>
        </w:rPr>
        <w:t>howpsuzlyk standartlarynyň hökmany güýje eýe bolmagy</w:t>
      </w:r>
      <w:r w:rsidRPr="00FF2078">
        <w:rPr>
          <w:rFonts w:ascii="Times New Roman" w:eastAsia="Times New Roman" w:hAnsi="Times New Roman" w:cs="Times New Roman"/>
          <w:sz w:val="24"/>
          <w:szCs w:val="24"/>
          <w:lang w:eastAsia="ru-RU"/>
        </w:rPr>
        <w:t xml:space="preserve"> üçin ýurtlaryň we halkara guramalarynyň bilelikde iş alyp barmagy zerurdyr.</w:t>
      </w:r>
    </w:p>
    <w:p w14:paraId="1C7DC7BD" w14:textId="77777777" w:rsidR="00FF2078" w:rsidRPr="00FF2078" w:rsidRDefault="00FF2078" w:rsidP="00FF2078">
      <w:pPr>
        <w:spacing w:after="0"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pict w14:anchorId="0A4D0EF2">
          <v:rect id="_x0000_i1033" style="width:0;height:1.5pt" o:hralign="center" o:hrstd="t" o:hr="t" fillcolor="#a0a0a0" stroked="f"/>
        </w:pict>
      </w:r>
    </w:p>
    <w:p w14:paraId="20645A5B" w14:textId="77777777" w:rsidR="00FF2078" w:rsidRPr="00FF2078" w:rsidRDefault="00FF2078" w:rsidP="00FF2078">
      <w:pPr>
        <w:spacing w:before="100" w:beforeAutospacing="1" w:after="100" w:afterAutospacing="1" w:line="240" w:lineRule="auto"/>
        <w:rPr>
          <w:rFonts w:ascii="Times New Roman" w:eastAsia="Times New Roman" w:hAnsi="Times New Roman" w:cs="Times New Roman"/>
          <w:sz w:val="24"/>
          <w:szCs w:val="24"/>
          <w:lang w:eastAsia="ru-RU"/>
        </w:rPr>
      </w:pPr>
      <w:r w:rsidRPr="00FF2078">
        <w:rPr>
          <w:rFonts w:ascii="Times New Roman" w:eastAsia="Times New Roman" w:hAnsi="Times New Roman" w:cs="Times New Roman"/>
          <w:sz w:val="24"/>
          <w:szCs w:val="24"/>
          <w:lang w:eastAsia="ru-RU"/>
        </w:rPr>
        <w:t xml:space="preserve">Eger isleseň, bu temanyň dowamynda IoT üçin häzirki wagtda hereket edýän </w:t>
      </w:r>
      <w:r w:rsidRPr="00FF2078">
        <w:rPr>
          <w:rFonts w:ascii="Times New Roman" w:eastAsia="Times New Roman" w:hAnsi="Times New Roman" w:cs="Times New Roman"/>
          <w:b/>
          <w:bCs/>
          <w:sz w:val="24"/>
          <w:szCs w:val="24"/>
          <w:lang w:eastAsia="ru-RU"/>
        </w:rPr>
        <w:t>kanunçylyk gurallary (m. GDPR, CCPA, ePrivacy Directive we ş.m.)</w:t>
      </w:r>
      <w:r w:rsidRPr="00FF2078">
        <w:rPr>
          <w:rFonts w:ascii="Times New Roman" w:eastAsia="Times New Roman" w:hAnsi="Times New Roman" w:cs="Times New Roman"/>
          <w:sz w:val="24"/>
          <w:szCs w:val="24"/>
          <w:lang w:eastAsia="ru-RU"/>
        </w:rPr>
        <w:t xml:space="preserve"> barada hem giňişleýin maglumat berip bilerin. Şeýle maglumat gerekmi?</w:t>
      </w:r>
    </w:p>
    <w:p w14:paraId="4A46B899" w14:textId="05B87768" w:rsidR="000A0593" w:rsidRDefault="00A57BD7"/>
    <w:p w14:paraId="65D05DE4" w14:textId="77777777" w:rsidR="00081C06" w:rsidRDefault="00081C06" w:rsidP="00081C06">
      <w:pPr>
        <w:pStyle w:val="a3"/>
      </w:pPr>
      <w:r>
        <w:t xml:space="preserve">IoT (Internet of Things) ulgamynda hukuk üpjünçiliginiň ýetmezçilikleri birnäçe möhüm meseleleri öz içine alýar. </w:t>
      </w:r>
      <w:r w:rsidRPr="00081C06">
        <w:rPr>
          <w:lang w:val="en-US"/>
        </w:rPr>
        <w:t xml:space="preserve">Bu meseleler, IoT tehnologiýalarynyň giňden ýaýramagy bilen has-da ýüze çykýar. </w:t>
      </w:r>
      <w:r>
        <w:t>Aşakda olaryň käbirini görkezmek mümkin:</w:t>
      </w:r>
    </w:p>
    <w:p w14:paraId="05AEED5E" w14:textId="77777777" w:rsidR="00081C06" w:rsidRDefault="00081C06" w:rsidP="00081C06">
      <w:pPr>
        <w:pStyle w:val="a3"/>
        <w:numPr>
          <w:ilvl w:val="0"/>
          <w:numId w:val="7"/>
        </w:numPr>
      </w:pPr>
      <w:r>
        <w:rPr>
          <w:rStyle w:val="a4"/>
        </w:rPr>
        <w:t>Gizlinlik we maglumatlaryň goragyny üpjün etmek</w:t>
      </w:r>
      <w:r>
        <w:br/>
        <w:t xml:space="preserve">IoT cihazlary köp sanly maglumatlary ýygnap, saklaýar we geçirýär. Bu maglumatlaryň gizlinligi we howpsuzlygy bilen baglanyşykly hukuk düzgünleri köplenç ýeterlik däl. </w:t>
      </w:r>
      <w:r>
        <w:lastRenderedPageBreak/>
        <w:t>Maglumatlaryň nädip ulanylýandygy we kim tarapyndan elýeterli bolandygy barada açyk düzgünler ýok.</w:t>
      </w:r>
    </w:p>
    <w:p w14:paraId="22D4D417" w14:textId="77777777" w:rsidR="00081C06" w:rsidRDefault="00081C06" w:rsidP="00081C06">
      <w:pPr>
        <w:pStyle w:val="a3"/>
        <w:numPr>
          <w:ilvl w:val="0"/>
          <w:numId w:val="7"/>
        </w:numPr>
      </w:pPr>
      <w:r>
        <w:rPr>
          <w:rStyle w:val="a4"/>
        </w:rPr>
        <w:t>Hukuk we eýeçilik meseleleri</w:t>
      </w:r>
      <w:r>
        <w:br/>
        <w:t>IoT ulgamynda ýygnalan maglumatlaryň eýeçiligi we ulanylyşy bilen baglanyşykly hukuk meseleleri ýüze çykýar. Kim bu maglumatlary eýeleýär? Maglumatlaryň paýlaşylmagy we ulanylyşy bilen baglanyşykly düzgünler köplenç düşnüksizdir.</w:t>
      </w:r>
    </w:p>
    <w:p w14:paraId="59D93EE3" w14:textId="77777777" w:rsidR="00081C06" w:rsidRDefault="00081C06" w:rsidP="00081C06">
      <w:pPr>
        <w:pStyle w:val="a3"/>
        <w:numPr>
          <w:ilvl w:val="0"/>
          <w:numId w:val="7"/>
        </w:numPr>
      </w:pPr>
      <w:r>
        <w:rPr>
          <w:rStyle w:val="a4"/>
        </w:rPr>
        <w:t>Standartlaşdyrma we düzgünleşdirmek</w:t>
      </w:r>
      <w:r>
        <w:br/>
        <w:t>IoT tehnologiýalarynyň dürli görnüşleri we öndürijileri sebäpli, hukuk taýdan standartlaşdyrma we düzgünleşdirmek meseleleri ýüze çykýar. Dürli ýurtlarda we sebitlerde dürli düzgünler we talaplar bolup, bu ýagdaý halkara hyzmatdaşlygy we maglumat alyş-berişini kynlaşdyrýar.</w:t>
      </w:r>
    </w:p>
    <w:p w14:paraId="7E4E5DB5" w14:textId="77777777" w:rsidR="00081C06" w:rsidRDefault="00081C06" w:rsidP="00081C06">
      <w:pPr>
        <w:pStyle w:val="a3"/>
        <w:numPr>
          <w:ilvl w:val="0"/>
          <w:numId w:val="7"/>
        </w:numPr>
      </w:pPr>
      <w:r>
        <w:rPr>
          <w:rStyle w:val="a4"/>
        </w:rPr>
        <w:t>Hukuk taýdan jogapkärçilik</w:t>
      </w:r>
      <w:r>
        <w:br/>
        <w:t>IoT ulgamynda ýüze çykýan meseleler üçin kim jogapkärdir? Meselem, bir cihazyň howpsuzlyk gowşaklygy sebäpli ýüze çykýan zyňyndylar ýa-da maglumatlaryň ýitmegi ýaly ýagdaýlarda hukuk taýdan jogapkärçiligi kesgitlemek kyn bolup biler.</w:t>
      </w:r>
    </w:p>
    <w:p w14:paraId="1F6DE164" w14:textId="77777777" w:rsidR="00081C06" w:rsidRDefault="00081C06" w:rsidP="00081C06">
      <w:pPr>
        <w:pStyle w:val="a3"/>
        <w:numPr>
          <w:ilvl w:val="0"/>
          <w:numId w:val="7"/>
        </w:numPr>
      </w:pPr>
      <w:r>
        <w:rPr>
          <w:rStyle w:val="a4"/>
        </w:rPr>
        <w:t>Kiberhowpsuzlyk we howpsuzlyk düzgünleri</w:t>
      </w:r>
      <w:r>
        <w:br/>
        <w:t>IoT cihazlary köplenç howpsuzlyk taýdan gowşak bolup, olaryň ulanylyşy bilen baglanyşykly hukuk düzgünleri we howpsuzlyk çäreleri ýeterlik däl. Kiberhowpsuzlyk bilen baglanyşykly düzgünler we talaplar köplenç döwrebap däl.</w:t>
      </w:r>
    </w:p>
    <w:p w14:paraId="556C7DE3" w14:textId="77777777" w:rsidR="00081C06" w:rsidRDefault="00081C06" w:rsidP="00081C06">
      <w:pPr>
        <w:pStyle w:val="a3"/>
      </w:pPr>
      <w:r>
        <w:t>Bu meseleler, IoT ulgamynyň hukuk taýdan üpjün edilmegini we howpsuzlygyny üpjün etmek üçin möhüm ädimleri talap edýär. Düzgünleşdirmek we hukuk üpjünçiligini gowulandyrmak üçin halkara hyzmatdaşlygy we täze düzgünler zerurdyr.</w:t>
      </w:r>
    </w:p>
    <w:p w14:paraId="66E39BEA" w14:textId="77777777" w:rsidR="000C359F" w:rsidRPr="000C359F" w:rsidRDefault="000C359F" w:rsidP="000C359F">
      <w:pPr>
        <w:spacing w:before="100" w:beforeAutospacing="1" w:after="100" w:afterAutospacing="1"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t xml:space="preserve">IoT (Internet of Things – Zatlar Interneti) ulgamynda </w:t>
      </w:r>
      <w:r w:rsidRPr="000C359F">
        <w:rPr>
          <w:rFonts w:ascii="Times New Roman" w:eastAsia="Times New Roman" w:hAnsi="Times New Roman" w:cs="Times New Roman"/>
          <w:b/>
          <w:bCs/>
          <w:sz w:val="24"/>
          <w:szCs w:val="24"/>
          <w:lang w:eastAsia="ru-RU"/>
        </w:rPr>
        <w:t>hukuk üpjünçiligi dürli ýurtlarda dürli derejede ösdürilen</w:t>
      </w:r>
      <w:r w:rsidRPr="000C359F">
        <w:rPr>
          <w:rFonts w:ascii="Times New Roman" w:eastAsia="Times New Roman" w:hAnsi="Times New Roman" w:cs="Times New Roman"/>
          <w:sz w:val="24"/>
          <w:szCs w:val="24"/>
          <w:lang w:eastAsia="ru-RU"/>
        </w:rPr>
        <w:t xml:space="preserve"> bolup, her biriniň özboluşly çemeleşmeleri, kanunlary we kadalaşdyryjy düzgünleri bar. IoT ulgamlarynyň örän çalt ösmegi bilen, bu ulgamlara degişli </w:t>
      </w:r>
      <w:r w:rsidRPr="000C359F">
        <w:rPr>
          <w:rFonts w:ascii="Times New Roman" w:eastAsia="Times New Roman" w:hAnsi="Times New Roman" w:cs="Times New Roman"/>
          <w:b/>
          <w:bCs/>
          <w:sz w:val="24"/>
          <w:szCs w:val="24"/>
          <w:lang w:eastAsia="ru-RU"/>
        </w:rPr>
        <w:t>maglumat goragy, şahsyýet gizlinligi, howpsuzlyk we jogapkärçilik</w:t>
      </w:r>
      <w:r w:rsidRPr="000C359F">
        <w:rPr>
          <w:rFonts w:ascii="Times New Roman" w:eastAsia="Times New Roman" w:hAnsi="Times New Roman" w:cs="Times New Roman"/>
          <w:sz w:val="24"/>
          <w:szCs w:val="24"/>
          <w:lang w:eastAsia="ru-RU"/>
        </w:rPr>
        <w:t xml:space="preserve"> ýaly meseleler hem dünýä ýurtlarynda möhüm ugur hökmünde kabul edilýär.</w:t>
      </w:r>
    </w:p>
    <w:p w14:paraId="44E15F50" w14:textId="77777777" w:rsidR="000C359F" w:rsidRPr="000C359F" w:rsidRDefault="000C359F" w:rsidP="000C359F">
      <w:pPr>
        <w:spacing w:before="100" w:beforeAutospacing="1" w:after="100" w:afterAutospacing="1"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t>Aşakda dürli ýurtlaryň bu ugurda nähili hukuk üpjünçilik çärelerini görýändigi barada gysgaça düşündiriş bar:</w:t>
      </w:r>
    </w:p>
    <w:p w14:paraId="15124AD8"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pict w14:anchorId="2810C084">
          <v:rect id="_x0000_i1043" style="width:0;height:1.5pt" o:hralign="center" o:hrstd="t" o:hr="t" fillcolor="#a0a0a0" stroked="f"/>
        </w:pict>
      </w:r>
    </w:p>
    <w:p w14:paraId="79CDFE95" w14:textId="77777777" w:rsidR="000C359F" w:rsidRPr="000C359F" w:rsidRDefault="000C359F" w:rsidP="000C359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C359F">
        <w:rPr>
          <w:rFonts w:ascii="Segoe UI Emoji" w:eastAsia="Times New Roman" w:hAnsi="Segoe UI Emoji" w:cs="Segoe UI Emoji"/>
          <w:b/>
          <w:bCs/>
          <w:sz w:val="36"/>
          <w:szCs w:val="36"/>
          <w:lang w:eastAsia="ru-RU"/>
        </w:rPr>
        <w:t>🌍</w:t>
      </w:r>
      <w:r w:rsidRPr="000C359F">
        <w:rPr>
          <w:rFonts w:ascii="Times New Roman" w:eastAsia="Times New Roman" w:hAnsi="Times New Roman" w:cs="Times New Roman"/>
          <w:b/>
          <w:bCs/>
          <w:sz w:val="36"/>
          <w:szCs w:val="36"/>
          <w:lang w:eastAsia="ru-RU"/>
        </w:rPr>
        <w:t xml:space="preserve"> IoT ulgamynda hukuk üpjünçiligi – ýurtlar boýunça deňeşdiriş</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3078"/>
        <w:gridCol w:w="4826"/>
      </w:tblGrid>
      <w:tr w:rsidR="000C359F" w:rsidRPr="000C359F" w14:paraId="43192B9C" w14:textId="77777777" w:rsidTr="000C359F">
        <w:trPr>
          <w:tblHeader/>
          <w:tblCellSpacing w:w="15" w:type="dxa"/>
        </w:trPr>
        <w:tc>
          <w:tcPr>
            <w:tcW w:w="0" w:type="auto"/>
            <w:vAlign w:val="center"/>
            <w:hideMark/>
          </w:tcPr>
          <w:p w14:paraId="6EAC8A38" w14:textId="77777777" w:rsidR="000C359F" w:rsidRPr="000C359F" w:rsidRDefault="000C359F" w:rsidP="000C359F">
            <w:pPr>
              <w:spacing w:after="0" w:line="240" w:lineRule="auto"/>
              <w:jc w:val="center"/>
              <w:rPr>
                <w:rFonts w:ascii="Times New Roman" w:eastAsia="Times New Roman" w:hAnsi="Times New Roman" w:cs="Times New Roman"/>
                <w:b/>
                <w:bCs/>
                <w:sz w:val="24"/>
                <w:szCs w:val="24"/>
                <w:lang w:eastAsia="ru-RU"/>
              </w:rPr>
            </w:pPr>
            <w:r w:rsidRPr="000C359F">
              <w:rPr>
                <w:rFonts w:ascii="Times New Roman" w:eastAsia="Times New Roman" w:hAnsi="Times New Roman" w:cs="Times New Roman"/>
                <w:b/>
                <w:bCs/>
                <w:sz w:val="24"/>
                <w:szCs w:val="24"/>
                <w:lang w:eastAsia="ru-RU"/>
              </w:rPr>
              <w:t>Ýurt / Sebit</w:t>
            </w:r>
          </w:p>
        </w:tc>
        <w:tc>
          <w:tcPr>
            <w:tcW w:w="0" w:type="auto"/>
            <w:vAlign w:val="center"/>
            <w:hideMark/>
          </w:tcPr>
          <w:p w14:paraId="6C3F7C5A" w14:textId="77777777" w:rsidR="000C359F" w:rsidRPr="000C359F" w:rsidRDefault="000C359F" w:rsidP="000C359F">
            <w:pPr>
              <w:spacing w:after="0" w:line="240" w:lineRule="auto"/>
              <w:jc w:val="center"/>
              <w:rPr>
                <w:rFonts w:ascii="Times New Roman" w:eastAsia="Times New Roman" w:hAnsi="Times New Roman" w:cs="Times New Roman"/>
                <w:b/>
                <w:bCs/>
                <w:sz w:val="24"/>
                <w:szCs w:val="24"/>
                <w:lang w:eastAsia="ru-RU"/>
              </w:rPr>
            </w:pPr>
            <w:r w:rsidRPr="000C359F">
              <w:rPr>
                <w:rFonts w:ascii="Times New Roman" w:eastAsia="Times New Roman" w:hAnsi="Times New Roman" w:cs="Times New Roman"/>
                <w:b/>
                <w:bCs/>
                <w:sz w:val="24"/>
                <w:szCs w:val="24"/>
                <w:lang w:eastAsia="ru-RU"/>
              </w:rPr>
              <w:t>Hukuk/Kadalaşdyryjy çemeleşme</w:t>
            </w:r>
          </w:p>
        </w:tc>
        <w:tc>
          <w:tcPr>
            <w:tcW w:w="0" w:type="auto"/>
            <w:vAlign w:val="center"/>
            <w:hideMark/>
          </w:tcPr>
          <w:p w14:paraId="5A928C31" w14:textId="77777777" w:rsidR="000C359F" w:rsidRPr="000C359F" w:rsidRDefault="000C359F" w:rsidP="000C359F">
            <w:pPr>
              <w:spacing w:after="0" w:line="240" w:lineRule="auto"/>
              <w:jc w:val="center"/>
              <w:rPr>
                <w:rFonts w:ascii="Times New Roman" w:eastAsia="Times New Roman" w:hAnsi="Times New Roman" w:cs="Times New Roman"/>
                <w:b/>
                <w:bCs/>
                <w:sz w:val="24"/>
                <w:szCs w:val="24"/>
                <w:lang w:eastAsia="ru-RU"/>
              </w:rPr>
            </w:pPr>
            <w:r w:rsidRPr="000C359F">
              <w:rPr>
                <w:rFonts w:ascii="Times New Roman" w:eastAsia="Times New Roman" w:hAnsi="Times New Roman" w:cs="Times New Roman"/>
                <w:b/>
                <w:bCs/>
                <w:sz w:val="24"/>
                <w:szCs w:val="24"/>
                <w:lang w:eastAsia="ru-RU"/>
              </w:rPr>
              <w:t>Aýratynlyklary</w:t>
            </w:r>
          </w:p>
        </w:tc>
      </w:tr>
      <w:tr w:rsidR="000C359F" w:rsidRPr="000C359F" w14:paraId="3E15F130" w14:textId="77777777" w:rsidTr="000C359F">
        <w:trPr>
          <w:tblCellSpacing w:w="15" w:type="dxa"/>
        </w:trPr>
        <w:tc>
          <w:tcPr>
            <w:tcW w:w="0" w:type="auto"/>
            <w:vAlign w:val="center"/>
            <w:hideMark/>
          </w:tcPr>
          <w:p w14:paraId="37AAEA85"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b/>
                <w:bCs/>
                <w:sz w:val="24"/>
                <w:szCs w:val="24"/>
                <w:lang w:eastAsia="ru-RU"/>
              </w:rPr>
              <w:t>Ýewropa Bileleşigi (ÝB)</w:t>
            </w:r>
          </w:p>
        </w:tc>
        <w:tc>
          <w:tcPr>
            <w:tcW w:w="0" w:type="auto"/>
            <w:vAlign w:val="center"/>
            <w:hideMark/>
          </w:tcPr>
          <w:p w14:paraId="32F3CAE8"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b/>
                <w:bCs/>
                <w:sz w:val="24"/>
                <w:szCs w:val="24"/>
                <w:lang w:val="en-US" w:eastAsia="ru-RU"/>
              </w:rPr>
              <w:t>GDPR (General Data Protection Regulation)</w:t>
            </w:r>
          </w:p>
        </w:tc>
        <w:tc>
          <w:tcPr>
            <w:tcW w:w="0" w:type="auto"/>
            <w:vAlign w:val="center"/>
            <w:hideMark/>
          </w:tcPr>
          <w:p w14:paraId="4DBBF0E9"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sz w:val="24"/>
                <w:szCs w:val="24"/>
                <w:lang w:val="en-US" w:eastAsia="ru-RU"/>
              </w:rPr>
              <w:t>- Ulanyjynyň maglumatlarynyň ygtybarly goralmagyny talap edýär- IoT enjamlary arkaly ýygnalan maglumatlara razylyk düzgünleri girizilýär- Maglumatlar şifrlenmeli we jogapkärçilik kompaniýanyň üstünde</w:t>
            </w:r>
          </w:p>
        </w:tc>
      </w:tr>
      <w:tr w:rsidR="000C359F" w:rsidRPr="000C359F" w14:paraId="6F7CA791" w14:textId="77777777" w:rsidTr="000C359F">
        <w:trPr>
          <w:tblCellSpacing w:w="15" w:type="dxa"/>
        </w:trPr>
        <w:tc>
          <w:tcPr>
            <w:tcW w:w="0" w:type="auto"/>
            <w:vAlign w:val="center"/>
            <w:hideMark/>
          </w:tcPr>
          <w:p w14:paraId="6AD29068"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b/>
                <w:bCs/>
                <w:sz w:val="24"/>
                <w:szCs w:val="24"/>
                <w:lang w:eastAsia="ru-RU"/>
              </w:rPr>
              <w:t>ABŞ</w:t>
            </w:r>
          </w:p>
        </w:tc>
        <w:tc>
          <w:tcPr>
            <w:tcW w:w="0" w:type="auto"/>
            <w:vAlign w:val="center"/>
            <w:hideMark/>
          </w:tcPr>
          <w:p w14:paraId="2AFADB0C"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b/>
                <w:bCs/>
                <w:sz w:val="24"/>
                <w:szCs w:val="24"/>
                <w:lang w:val="en-US" w:eastAsia="ru-RU"/>
              </w:rPr>
              <w:t>CCPA (California Consumer Privacy Act)</w:t>
            </w:r>
            <w:r w:rsidRPr="000C359F">
              <w:rPr>
                <w:rFonts w:ascii="Times New Roman" w:eastAsia="Times New Roman" w:hAnsi="Times New Roman" w:cs="Times New Roman"/>
                <w:sz w:val="24"/>
                <w:szCs w:val="24"/>
                <w:lang w:val="en-US" w:eastAsia="ru-RU"/>
              </w:rPr>
              <w:t xml:space="preserve"> we dürli ştat kanunlary</w:t>
            </w:r>
          </w:p>
        </w:tc>
        <w:tc>
          <w:tcPr>
            <w:tcW w:w="0" w:type="auto"/>
            <w:vAlign w:val="center"/>
            <w:hideMark/>
          </w:tcPr>
          <w:p w14:paraId="74B2192C"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sz w:val="24"/>
                <w:szCs w:val="24"/>
                <w:lang w:val="en-US" w:eastAsia="ru-RU"/>
              </w:rPr>
              <w:t xml:space="preserve">- Maglumat gizlinligine ştat derejesinde çemeleşilýär- IoT howpsuzlygy boýunça </w:t>
            </w:r>
            <w:r w:rsidRPr="000C359F">
              <w:rPr>
                <w:rFonts w:ascii="Times New Roman" w:eastAsia="Times New Roman" w:hAnsi="Times New Roman" w:cs="Times New Roman"/>
                <w:b/>
                <w:bCs/>
                <w:sz w:val="24"/>
                <w:szCs w:val="24"/>
                <w:lang w:val="en-US" w:eastAsia="ru-RU"/>
              </w:rPr>
              <w:t>California IoT Security Law</w:t>
            </w:r>
            <w:r w:rsidRPr="000C359F">
              <w:rPr>
                <w:rFonts w:ascii="Times New Roman" w:eastAsia="Times New Roman" w:hAnsi="Times New Roman" w:cs="Times New Roman"/>
                <w:sz w:val="24"/>
                <w:szCs w:val="24"/>
                <w:lang w:val="en-US" w:eastAsia="ru-RU"/>
              </w:rPr>
              <w:t xml:space="preserve"> (2018) – enjamlar üçin güýçli parol talap edilýär</w:t>
            </w:r>
          </w:p>
        </w:tc>
      </w:tr>
      <w:tr w:rsidR="000C359F" w:rsidRPr="000C359F" w14:paraId="09F3541B" w14:textId="77777777" w:rsidTr="000C359F">
        <w:trPr>
          <w:tblCellSpacing w:w="15" w:type="dxa"/>
        </w:trPr>
        <w:tc>
          <w:tcPr>
            <w:tcW w:w="0" w:type="auto"/>
            <w:vAlign w:val="center"/>
            <w:hideMark/>
          </w:tcPr>
          <w:p w14:paraId="1C3545D0"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b/>
                <w:bCs/>
                <w:sz w:val="24"/>
                <w:szCs w:val="24"/>
                <w:lang w:eastAsia="ru-RU"/>
              </w:rPr>
              <w:lastRenderedPageBreak/>
              <w:t>Hytaý</w:t>
            </w:r>
          </w:p>
        </w:tc>
        <w:tc>
          <w:tcPr>
            <w:tcW w:w="0" w:type="auto"/>
            <w:vAlign w:val="center"/>
            <w:hideMark/>
          </w:tcPr>
          <w:p w14:paraId="42C3F1D6"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b/>
                <w:bCs/>
                <w:sz w:val="24"/>
                <w:szCs w:val="24"/>
                <w:lang w:val="en-US" w:eastAsia="ru-RU"/>
              </w:rPr>
              <w:t>Cybersecurity Law (2017)</w:t>
            </w:r>
            <w:r w:rsidRPr="000C359F">
              <w:rPr>
                <w:rFonts w:ascii="Times New Roman" w:eastAsia="Times New Roman" w:hAnsi="Times New Roman" w:cs="Times New Roman"/>
                <w:sz w:val="24"/>
                <w:szCs w:val="24"/>
                <w:lang w:val="en-US" w:eastAsia="ru-RU"/>
              </w:rPr>
              <w:t xml:space="preserve"> we </w:t>
            </w:r>
            <w:r w:rsidRPr="000C359F">
              <w:rPr>
                <w:rFonts w:ascii="Times New Roman" w:eastAsia="Times New Roman" w:hAnsi="Times New Roman" w:cs="Times New Roman"/>
                <w:b/>
                <w:bCs/>
                <w:sz w:val="24"/>
                <w:szCs w:val="24"/>
                <w:lang w:val="en-US" w:eastAsia="ru-RU"/>
              </w:rPr>
              <w:t>Data Security Law (2021)</w:t>
            </w:r>
          </w:p>
        </w:tc>
        <w:tc>
          <w:tcPr>
            <w:tcW w:w="0" w:type="auto"/>
            <w:vAlign w:val="center"/>
            <w:hideMark/>
          </w:tcPr>
          <w:p w14:paraId="72217E33"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sz w:val="24"/>
                <w:szCs w:val="24"/>
                <w:lang w:val="en-US" w:eastAsia="ru-RU"/>
              </w:rPr>
              <w:t>- Döwlet derejesinde dolandyryş güýçli- IoT ulgamlaryndan alnan maglumatlaryň ýurduň içinde saklanmagy islenýär- Ulanyjy şahsyýeti boýunça çäklendirmeler köp</w:t>
            </w:r>
          </w:p>
        </w:tc>
      </w:tr>
      <w:tr w:rsidR="000C359F" w:rsidRPr="000C359F" w14:paraId="1E6DED22" w14:textId="77777777" w:rsidTr="000C359F">
        <w:trPr>
          <w:tblCellSpacing w:w="15" w:type="dxa"/>
        </w:trPr>
        <w:tc>
          <w:tcPr>
            <w:tcW w:w="0" w:type="auto"/>
            <w:vAlign w:val="center"/>
            <w:hideMark/>
          </w:tcPr>
          <w:p w14:paraId="56EE40BC"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b/>
                <w:bCs/>
                <w:sz w:val="24"/>
                <w:szCs w:val="24"/>
                <w:lang w:eastAsia="ru-RU"/>
              </w:rPr>
              <w:t>Ýaponiýa</w:t>
            </w:r>
          </w:p>
        </w:tc>
        <w:tc>
          <w:tcPr>
            <w:tcW w:w="0" w:type="auto"/>
            <w:vAlign w:val="center"/>
            <w:hideMark/>
          </w:tcPr>
          <w:p w14:paraId="0D365D98"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b/>
                <w:bCs/>
                <w:sz w:val="24"/>
                <w:szCs w:val="24"/>
                <w:lang w:val="en-US" w:eastAsia="ru-RU"/>
              </w:rPr>
              <w:t>Act on the Protection of Personal Information (APPI)</w:t>
            </w:r>
          </w:p>
        </w:tc>
        <w:tc>
          <w:tcPr>
            <w:tcW w:w="0" w:type="auto"/>
            <w:vAlign w:val="center"/>
            <w:hideMark/>
          </w:tcPr>
          <w:p w14:paraId="79B135E8"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sz w:val="24"/>
                <w:szCs w:val="24"/>
                <w:lang w:val="en-US" w:eastAsia="ru-RU"/>
              </w:rPr>
              <w:t>- IoT enjamlarynyň maglumat ýygnamagy üçin ulanyjy razylygy zerur- Kompaniýalar maglumatlary aç-açan peýdalanmaly- Ygtyýarsyz ulanma gadagan</w:t>
            </w:r>
          </w:p>
        </w:tc>
      </w:tr>
      <w:tr w:rsidR="000C359F" w:rsidRPr="000C359F" w14:paraId="6648A23A" w14:textId="77777777" w:rsidTr="000C359F">
        <w:trPr>
          <w:tblCellSpacing w:w="15" w:type="dxa"/>
        </w:trPr>
        <w:tc>
          <w:tcPr>
            <w:tcW w:w="0" w:type="auto"/>
            <w:vAlign w:val="center"/>
            <w:hideMark/>
          </w:tcPr>
          <w:p w14:paraId="7A2F01E5"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b/>
                <w:bCs/>
                <w:sz w:val="24"/>
                <w:szCs w:val="24"/>
                <w:lang w:eastAsia="ru-RU"/>
              </w:rPr>
              <w:t>Germaniýa</w:t>
            </w:r>
          </w:p>
        </w:tc>
        <w:tc>
          <w:tcPr>
            <w:tcW w:w="0" w:type="auto"/>
            <w:vAlign w:val="center"/>
            <w:hideMark/>
          </w:tcPr>
          <w:p w14:paraId="7868B882"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sz w:val="24"/>
                <w:szCs w:val="24"/>
                <w:lang w:val="en-US" w:eastAsia="ru-RU"/>
              </w:rPr>
              <w:t>GDPR bilen bilelikde goşmaça milli kanunlar</w:t>
            </w:r>
          </w:p>
        </w:tc>
        <w:tc>
          <w:tcPr>
            <w:tcW w:w="0" w:type="auto"/>
            <w:vAlign w:val="center"/>
            <w:hideMark/>
          </w:tcPr>
          <w:p w14:paraId="647B390D"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sz w:val="24"/>
                <w:szCs w:val="24"/>
                <w:lang w:val="en-US" w:eastAsia="ru-RU"/>
              </w:rPr>
              <w:t>- IoT enjam öndürijileri üçin howpsuzlyk sertifikasiýasy talap edilip bilner- Çagalar üçin maglumat gorag talaplary has berk</w:t>
            </w:r>
          </w:p>
        </w:tc>
      </w:tr>
      <w:tr w:rsidR="000C359F" w:rsidRPr="000C359F" w14:paraId="1195D225" w14:textId="77777777" w:rsidTr="000C359F">
        <w:trPr>
          <w:tblCellSpacing w:w="15" w:type="dxa"/>
        </w:trPr>
        <w:tc>
          <w:tcPr>
            <w:tcW w:w="0" w:type="auto"/>
            <w:vAlign w:val="center"/>
            <w:hideMark/>
          </w:tcPr>
          <w:p w14:paraId="0B848A9A"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b/>
                <w:bCs/>
                <w:sz w:val="24"/>
                <w:szCs w:val="24"/>
                <w:lang w:eastAsia="ru-RU"/>
              </w:rPr>
              <w:t>Russiýa</w:t>
            </w:r>
          </w:p>
        </w:tc>
        <w:tc>
          <w:tcPr>
            <w:tcW w:w="0" w:type="auto"/>
            <w:vAlign w:val="center"/>
            <w:hideMark/>
          </w:tcPr>
          <w:p w14:paraId="76C5EF43"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b/>
                <w:bCs/>
                <w:sz w:val="24"/>
                <w:szCs w:val="24"/>
                <w:lang w:val="en-US" w:eastAsia="ru-RU"/>
              </w:rPr>
              <w:t>Federal Law on Personal Data (No. 152-FZ)</w:t>
            </w:r>
          </w:p>
        </w:tc>
        <w:tc>
          <w:tcPr>
            <w:tcW w:w="0" w:type="auto"/>
            <w:vAlign w:val="center"/>
            <w:hideMark/>
          </w:tcPr>
          <w:p w14:paraId="2278DBD2"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sz w:val="24"/>
                <w:szCs w:val="24"/>
                <w:lang w:val="en-US" w:eastAsia="ru-RU"/>
              </w:rPr>
              <w:t>- Şahsy maglumatlar ýurduň içinde serwerlerde saklanmaly- IoT enjamlarynyň awtomatiki maglumat iberiji funksiýalary çäklendirilýär</w:t>
            </w:r>
          </w:p>
        </w:tc>
      </w:tr>
      <w:tr w:rsidR="000C359F" w:rsidRPr="000C359F" w14:paraId="683D1FD7" w14:textId="77777777" w:rsidTr="000C359F">
        <w:trPr>
          <w:tblCellSpacing w:w="15" w:type="dxa"/>
        </w:trPr>
        <w:tc>
          <w:tcPr>
            <w:tcW w:w="0" w:type="auto"/>
            <w:vAlign w:val="center"/>
            <w:hideMark/>
          </w:tcPr>
          <w:p w14:paraId="3BAB9A87"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b/>
                <w:bCs/>
                <w:sz w:val="24"/>
                <w:szCs w:val="24"/>
                <w:lang w:eastAsia="ru-RU"/>
              </w:rPr>
              <w:t>Hindistan</w:t>
            </w:r>
          </w:p>
        </w:tc>
        <w:tc>
          <w:tcPr>
            <w:tcW w:w="0" w:type="auto"/>
            <w:vAlign w:val="center"/>
            <w:hideMark/>
          </w:tcPr>
          <w:p w14:paraId="4153F2A7"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b/>
                <w:bCs/>
                <w:sz w:val="24"/>
                <w:szCs w:val="24"/>
                <w:lang w:val="en-US" w:eastAsia="ru-RU"/>
              </w:rPr>
              <w:t>Data Protection Bill (taslama görnüşinde)</w:t>
            </w:r>
          </w:p>
        </w:tc>
        <w:tc>
          <w:tcPr>
            <w:tcW w:w="0" w:type="auto"/>
            <w:vAlign w:val="center"/>
            <w:hideMark/>
          </w:tcPr>
          <w:p w14:paraId="4C90C0B1" w14:textId="77777777" w:rsidR="000C359F" w:rsidRPr="000C359F" w:rsidRDefault="000C359F" w:rsidP="000C359F">
            <w:pPr>
              <w:spacing w:after="0"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sz w:val="24"/>
                <w:szCs w:val="24"/>
                <w:lang w:val="en-US" w:eastAsia="ru-RU"/>
              </w:rPr>
              <w:t>- IoT ulgamlary üçin aýratyn düzgünler heniz ýok, ýöne umumy maglumat gorag kadalary taýýar ýagdaýda- Ulgamyň ygtybarlylygyny ýokarlandyrmak üçin kanunçylyk işjeň dowam edýär</w:t>
            </w:r>
          </w:p>
        </w:tc>
      </w:tr>
    </w:tbl>
    <w:p w14:paraId="0BFB5745"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pict w14:anchorId="25B6453F">
          <v:rect id="_x0000_i1044" style="width:0;height:1.5pt" o:hralign="center" o:hrstd="t" o:hr="t" fillcolor="#a0a0a0" stroked="f"/>
        </w:pict>
      </w:r>
    </w:p>
    <w:p w14:paraId="444FB594" w14:textId="77777777" w:rsidR="000C359F" w:rsidRPr="000C359F" w:rsidRDefault="000C359F" w:rsidP="000C359F">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C359F">
        <w:rPr>
          <w:rFonts w:ascii="Segoe UI Emoji" w:eastAsia="Times New Roman" w:hAnsi="Segoe UI Emoji" w:cs="Segoe UI Emoji"/>
          <w:b/>
          <w:bCs/>
          <w:sz w:val="36"/>
          <w:szCs w:val="36"/>
          <w:lang w:eastAsia="ru-RU"/>
        </w:rPr>
        <w:t>📌</w:t>
      </w:r>
      <w:r w:rsidRPr="000C359F">
        <w:rPr>
          <w:rFonts w:ascii="Times New Roman" w:eastAsia="Times New Roman" w:hAnsi="Times New Roman" w:cs="Times New Roman"/>
          <w:b/>
          <w:bCs/>
          <w:sz w:val="36"/>
          <w:szCs w:val="36"/>
          <w:lang w:val="en-US" w:eastAsia="ru-RU"/>
        </w:rPr>
        <w:t xml:space="preserve"> Düşündiriş we möhüm bellikler:</w:t>
      </w:r>
    </w:p>
    <w:p w14:paraId="40F5BB7E" w14:textId="77777777" w:rsidR="000C359F" w:rsidRPr="000C359F" w:rsidRDefault="000C359F" w:rsidP="000C359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b/>
          <w:bCs/>
          <w:sz w:val="24"/>
          <w:szCs w:val="24"/>
          <w:lang w:val="en-US" w:eastAsia="ru-RU"/>
        </w:rPr>
        <w:t>Ýewropa Bileleşigi</w:t>
      </w:r>
      <w:r w:rsidRPr="000C359F">
        <w:rPr>
          <w:rFonts w:ascii="Times New Roman" w:eastAsia="Times New Roman" w:hAnsi="Times New Roman" w:cs="Times New Roman"/>
          <w:sz w:val="24"/>
          <w:szCs w:val="24"/>
          <w:lang w:val="en-US" w:eastAsia="ru-RU"/>
        </w:rPr>
        <w:t xml:space="preserve"> IoT ulgamlarynda </w:t>
      </w:r>
      <w:r w:rsidRPr="000C359F">
        <w:rPr>
          <w:rFonts w:ascii="Times New Roman" w:eastAsia="Times New Roman" w:hAnsi="Times New Roman" w:cs="Times New Roman"/>
          <w:b/>
          <w:bCs/>
          <w:sz w:val="24"/>
          <w:szCs w:val="24"/>
          <w:lang w:val="en-US" w:eastAsia="ru-RU"/>
        </w:rPr>
        <w:t>maglumatlaryň goragy we şahsyýetiň gizlinligi boýunça dünýäde iň öňdebaryjy çemeleşme</w:t>
      </w:r>
      <w:r w:rsidRPr="000C359F">
        <w:rPr>
          <w:rFonts w:ascii="Times New Roman" w:eastAsia="Times New Roman" w:hAnsi="Times New Roman" w:cs="Times New Roman"/>
          <w:sz w:val="24"/>
          <w:szCs w:val="24"/>
          <w:lang w:val="en-US" w:eastAsia="ru-RU"/>
        </w:rPr>
        <w:t xml:space="preserve"> görkezýär.</w:t>
      </w:r>
    </w:p>
    <w:p w14:paraId="2E26AA9D" w14:textId="77777777" w:rsidR="000C359F" w:rsidRPr="000C359F" w:rsidRDefault="000C359F" w:rsidP="000C359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b/>
          <w:bCs/>
          <w:sz w:val="24"/>
          <w:szCs w:val="24"/>
          <w:lang w:val="en-US" w:eastAsia="ru-RU"/>
        </w:rPr>
        <w:t>ABŞ</w:t>
      </w:r>
      <w:r w:rsidRPr="000C359F">
        <w:rPr>
          <w:rFonts w:ascii="Times New Roman" w:eastAsia="Times New Roman" w:hAnsi="Times New Roman" w:cs="Times New Roman"/>
          <w:sz w:val="24"/>
          <w:szCs w:val="24"/>
          <w:lang w:val="en-US" w:eastAsia="ru-RU"/>
        </w:rPr>
        <w:t xml:space="preserve"> ştatlaýyn esasda kanun çykaryp, has köp </w:t>
      </w:r>
      <w:r w:rsidRPr="000C359F">
        <w:rPr>
          <w:rFonts w:ascii="Times New Roman" w:eastAsia="Times New Roman" w:hAnsi="Times New Roman" w:cs="Times New Roman"/>
          <w:b/>
          <w:bCs/>
          <w:sz w:val="24"/>
          <w:szCs w:val="24"/>
          <w:lang w:val="en-US" w:eastAsia="ru-RU"/>
        </w:rPr>
        <w:t>işewürlik azatlygyna</w:t>
      </w:r>
      <w:r w:rsidRPr="000C359F">
        <w:rPr>
          <w:rFonts w:ascii="Times New Roman" w:eastAsia="Times New Roman" w:hAnsi="Times New Roman" w:cs="Times New Roman"/>
          <w:sz w:val="24"/>
          <w:szCs w:val="24"/>
          <w:lang w:val="en-US" w:eastAsia="ru-RU"/>
        </w:rPr>
        <w:t xml:space="preserve"> üns berýär.</w:t>
      </w:r>
    </w:p>
    <w:p w14:paraId="1C6C1AB6" w14:textId="77777777" w:rsidR="000C359F" w:rsidRPr="000C359F" w:rsidRDefault="000C359F" w:rsidP="000C359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b/>
          <w:bCs/>
          <w:sz w:val="24"/>
          <w:szCs w:val="24"/>
          <w:lang w:val="en-US" w:eastAsia="ru-RU"/>
        </w:rPr>
        <w:t>Hytaý</w:t>
      </w:r>
      <w:r w:rsidRPr="000C359F">
        <w:rPr>
          <w:rFonts w:ascii="Times New Roman" w:eastAsia="Times New Roman" w:hAnsi="Times New Roman" w:cs="Times New Roman"/>
          <w:sz w:val="24"/>
          <w:szCs w:val="24"/>
          <w:lang w:val="en-US" w:eastAsia="ru-RU"/>
        </w:rPr>
        <w:t xml:space="preserve"> we </w:t>
      </w:r>
      <w:r w:rsidRPr="000C359F">
        <w:rPr>
          <w:rFonts w:ascii="Times New Roman" w:eastAsia="Times New Roman" w:hAnsi="Times New Roman" w:cs="Times New Roman"/>
          <w:b/>
          <w:bCs/>
          <w:sz w:val="24"/>
          <w:szCs w:val="24"/>
          <w:lang w:val="en-US" w:eastAsia="ru-RU"/>
        </w:rPr>
        <w:t>Russiýa</w:t>
      </w:r>
      <w:r w:rsidRPr="000C359F">
        <w:rPr>
          <w:rFonts w:ascii="Times New Roman" w:eastAsia="Times New Roman" w:hAnsi="Times New Roman" w:cs="Times New Roman"/>
          <w:sz w:val="24"/>
          <w:szCs w:val="24"/>
          <w:lang w:val="en-US" w:eastAsia="ru-RU"/>
        </w:rPr>
        <w:t xml:space="preserve"> ýaly ýurtlarda </w:t>
      </w:r>
      <w:r w:rsidRPr="000C359F">
        <w:rPr>
          <w:rFonts w:ascii="Times New Roman" w:eastAsia="Times New Roman" w:hAnsi="Times New Roman" w:cs="Times New Roman"/>
          <w:b/>
          <w:bCs/>
          <w:sz w:val="24"/>
          <w:szCs w:val="24"/>
          <w:lang w:val="en-US" w:eastAsia="ru-RU"/>
        </w:rPr>
        <w:t>döwlet gözegçiligi</w:t>
      </w:r>
      <w:r w:rsidRPr="000C359F">
        <w:rPr>
          <w:rFonts w:ascii="Times New Roman" w:eastAsia="Times New Roman" w:hAnsi="Times New Roman" w:cs="Times New Roman"/>
          <w:sz w:val="24"/>
          <w:szCs w:val="24"/>
          <w:lang w:val="en-US" w:eastAsia="ru-RU"/>
        </w:rPr>
        <w:t xml:space="preserve"> güýçli, maglumatlaryň ýurduň daşyna çykarylmagy çäklendirilýär.</w:t>
      </w:r>
    </w:p>
    <w:p w14:paraId="7A496B24" w14:textId="77777777" w:rsidR="000C359F" w:rsidRPr="000C359F" w:rsidRDefault="000C359F" w:rsidP="000C359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t>Kä ýurtlarda bolsa (mysal: Hindistan), IoT üçin ýörite kanunlar entek kabul edilmedik, ýöne taýýarlanylýar.</w:t>
      </w:r>
    </w:p>
    <w:p w14:paraId="6DA038AA" w14:textId="77777777" w:rsidR="000C359F" w:rsidRPr="000C359F" w:rsidRDefault="000C359F" w:rsidP="000C359F">
      <w:pPr>
        <w:spacing w:after="0"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pict w14:anchorId="5C8B4BB1">
          <v:rect id="_x0000_i1045" style="width:0;height:1.5pt" o:hralign="center" o:hrstd="t" o:hr="t" fillcolor="#a0a0a0" stroked="f"/>
        </w:pict>
      </w:r>
    </w:p>
    <w:p w14:paraId="36AAC3E0" w14:textId="77777777" w:rsidR="000C359F" w:rsidRPr="000C359F" w:rsidRDefault="000C359F" w:rsidP="000C359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C359F">
        <w:rPr>
          <w:rFonts w:ascii="Segoe UI Emoji" w:eastAsia="Times New Roman" w:hAnsi="Segoe UI Emoji" w:cs="Segoe UI Emoji"/>
          <w:b/>
          <w:bCs/>
          <w:sz w:val="36"/>
          <w:szCs w:val="36"/>
          <w:lang w:eastAsia="ru-RU"/>
        </w:rPr>
        <w:t>✍️</w:t>
      </w:r>
      <w:r w:rsidRPr="000C359F">
        <w:rPr>
          <w:rFonts w:ascii="Times New Roman" w:eastAsia="Times New Roman" w:hAnsi="Times New Roman" w:cs="Times New Roman"/>
          <w:b/>
          <w:bCs/>
          <w:sz w:val="36"/>
          <w:szCs w:val="36"/>
          <w:lang w:eastAsia="ru-RU"/>
        </w:rPr>
        <w:t xml:space="preserve"> Jemleme</w:t>
      </w:r>
    </w:p>
    <w:p w14:paraId="5029346D" w14:textId="77777777" w:rsidR="000C359F" w:rsidRPr="000C359F" w:rsidRDefault="000C359F" w:rsidP="000C359F">
      <w:pPr>
        <w:spacing w:before="100" w:beforeAutospacing="1" w:after="100" w:afterAutospacing="1"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t xml:space="preserve">IoT ulgamlarynyň giňden ýaýramagy bilen dürli ýurtlaryň </w:t>
      </w:r>
      <w:r w:rsidRPr="000C359F">
        <w:rPr>
          <w:rFonts w:ascii="Times New Roman" w:eastAsia="Times New Roman" w:hAnsi="Times New Roman" w:cs="Times New Roman"/>
          <w:b/>
          <w:bCs/>
          <w:sz w:val="24"/>
          <w:szCs w:val="24"/>
          <w:lang w:eastAsia="ru-RU"/>
        </w:rPr>
        <w:t>kanunçylyk ulgamlary hem bu täze tehnologiýa laýyklaşmaga çalyşýarlar</w:t>
      </w:r>
      <w:r w:rsidRPr="000C359F">
        <w:rPr>
          <w:rFonts w:ascii="Times New Roman" w:eastAsia="Times New Roman" w:hAnsi="Times New Roman" w:cs="Times New Roman"/>
          <w:sz w:val="24"/>
          <w:szCs w:val="24"/>
          <w:lang w:eastAsia="ru-RU"/>
        </w:rPr>
        <w:t xml:space="preserve">. </w:t>
      </w:r>
      <w:r w:rsidRPr="000C359F">
        <w:rPr>
          <w:rFonts w:ascii="Times New Roman" w:eastAsia="Times New Roman" w:hAnsi="Times New Roman" w:cs="Times New Roman"/>
          <w:sz w:val="24"/>
          <w:szCs w:val="24"/>
          <w:lang w:val="en-US" w:eastAsia="ru-RU"/>
        </w:rPr>
        <w:t xml:space="preserve">Ýöne bu proses deň derejede çalt ýa-da birmeňzeş däldir. </w:t>
      </w:r>
      <w:r w:rsidRPr="000C359F">
        <w:rPr>
          <w:rFonts w:ascii="Times New Roman" w:eastAsia="Times New Roman" w:hAnsi="Times New Roman" w:cs="Times New Roman"/>
          <w:sz w:val="24"/>
          <w:szCs w:val="24"/>
          <w:lang w:eastAsia="ru-RU"/>
        </w:rPr>
        <w:t>Biziň görenimiz ýaly:</w:t>
      </w:r>
    </w:p>
    <w:p w14:paraId="57CD2172" w14:textId="77777777" w:rsidR="000C359F" w:rsidRPr="000C359F" w:rsidRDefault="000C359F" w:rsidP="000C359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t>Kä ýurtlar maglumatlaryň şahsylygyny we howpsuzlygyny öňe sürýärler (mysal: ÝB, Ýaponiýa).</w:t>
      </w:r>
    </w:p>
    <w:p w14:paraId="7389092C" w14:textId="77777777" w:rsidR="000C359F" w:rsidRPr="000C359F" w:rsidRDefault="000C359F" w:rsidP="000C359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t>Käbir ýurtlar bolsa maglumatlaryň milli çäkde saklanylmagyna we döwlet gözegçiligine üns berýär (mysal: Hytaý, Russiýa).</w:t>
      </w:r>
    </w:p>
    <w:p w14:paraId="6B31D95D" w14:textId="77777777" w:rsidR="000C359F" w:rsidRPr="000C359F" w:rsidRDefault="000C359F" w:rsidP="000C359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t>Has köp ýurtlar bolsa häzirki wagtda täze kanunçylyk binýadyny taýýarlamak ugrunda işleýärler (mysal: Hindistan).</w:t>
      </w:r>
    </w:p>
    <w:p w14:paraId="726CB2B4" w14:textId="77777777" w:rsidR="000C359F" w:rsidRPr="000C359F" w:rsidRDefault="000C359F" w:rsidP="000C359F">
      <w:pPr>
        <w:spacing w:before="100" w:beforeAutospacing="1" w:after="100" w:afterAutospacing="1" w:line="240" w:lineRule="auto"/>
        <w:rPr>
          <w:rFonts w:ascii="Times New Roman" w:eastAsia="Times New Roman" w:hAnsi="Times New Roman" w:cs="Times New Roman"/>
          <w:sz w:val="24"/>
          <w:szCs w:val="24"/>
          <w:lang w:eastAsia="ru-RU"/>
        </w:rPr>
      </w:pPr>
      <w:r w:rsidRPr="000C359F">
        <w:rPr>
          <w:rFonts w:ascii="Times New Roman" w:eastAsia="Times New Roman" w:hAnsi="Times New Roman" w:cs="Times New Roman"/>
          <w:sz w:val="24"/>
          <w:szCs w:val="24"/>
          <w:lang w:eastAsia="ru-RU"/>
        </w:rPr>
        <w:lastRenderedPageBreak/>
        <w:t xml:space="preserve">Bu sebäpli, halkara derejesinde IoT üçin umumy standartlara ýetmek we enjamlaryň ygtybarlylygyny üpjün etmek üçin </w:t>
      </w:r>
      <w:r w:rsidRPr="000C359F">
        <w:rPr>
          <w:rFonts w:ascii="Times New Roman" w:eastAsia="Times New Roman" w:hAnsi="Times New Roman" w:cs="Times New Roman"/>
          <w:b/>
          <w:bCs/>
          <w:sz w:val="24"/>
          <w:szCs w:val="24"/>
          <w:lang w:eastAsia="ru-RU"/>
        </w:rPr>
        <w:t>köptaraplaýyn hyzmatdaşlyk we sertifikasiýalaşdyryjy ulgamlar</w:t>
      </w:r>
      <w:r w:rsidRPr="000C359F">
        <w:rPr>
          <w:rFonts w:ascii="Times New Roman" w:eastAsia="Times New Roman" w:hAnsi="Times New Roman" w:cs="Times New Roman"/>
          <w:sz w:val="24"/>
          <w:szCs w:val="24"/>
          <w:lang w:eastAsia="ru-RU"/>
        </w:rPr>
        <w:t xml:space="preserve"> zerur bolup durýar.</w:t>
      </w:r>
    </w:p>
    <w:p w14:paraId="4F108F36" w14:textId="77777777" w:rsidR="000C359F" w:rsidRPr="000C359F" w:rsidRDefault="000C359F" w:rsidP="000C359F">
      <w:pPr>
        <w:spacing w:before="100" w:beforeAutospacing="1" w:after="100" w:afterAutospacing="1" w:line="240" w:lineRule="auto"/>
        <w:rPr>
          <w:rFonts w:ascii="Times New Roman" w:eastAsia="Times New Roman" w:hAnsi="Times New Roman" w:cs="Times New Roman"/>
          <w:sz w:val="24"/>
          <w:szCs w:val="24"/>
          <w:lang w:val="en-US" w:eastAsia="ru-RU"/>
        </w:rPr>
      </w:pPr>
      <w:r w:rsidRPr="000C359F">
        <w:rPr>
          <w:rFonts w:ascii="Times New Roman" w:eastAsia="Times New Roman" w:hAnsi="Times New Roman" w:cs="Times New Roman"/>
          <w:sz w:val="24"/>
          <w:szCs w:val="24"/>
          <w:lang w:val="en-US" w:eastAsia="ru-RU"/>
        </w:rPr>
        <w:t xml:space="preserve">Isleseň, bu tablisany prezentasiýa, referat ýa-da infografika görnüşinde hem taýýar edip bilerin. Şeýle kömek gerekmi? </w:t>
      </w:r>
      <w:r w:rsidRPr="000C359F">
        <w:rPr>
          <w:rFonts w:ascii="Segoe UI Emoji" w:eastAsia="Times New Roman" w:hAnsi="Segoe UI Emoji" w:cs="Segoe UI Emoji"/>
          <w:sz w:val="24"/>
          <w:szCs w:val="24"/>
          <w:lang w:eastAsia="ru-RU"/>
        </w:rPr>
        <w:t>😊</w:t>
      </w:r>
    </w:p>
    <w:p w14:paraId="3F0AE38E" w14:textId="77777777" w:rsidR="00C75622" w:rsidRPr="00C75622" w:rsidRDefault="00C75622" w:rsidP="00C75622">
      <w:p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val="en-US" w:eastAsia="ru-RU"/>
        </w:rPr>
        <w:t xml:space="preserve">Elbetde! Aşakda dürli ýurtlaryň IoT (Zatlar Interneti) ulgamynda kabul eden esasy hukuk kadalary we degişli kanunlary bilen tanyşdyryş berilýär. </w:t>
      </w:r>
      <w:r w:rsidRPr="00C75622">
        <w:rPr>
          <w:rFonts w:ascii="Times New Roman" w:eastAsia="Times New Roman" w:hAnsi="Times New Roman" w:cs="Times New Roman"/>
          <w:sz w:val="24"/>
          <w:szCs w:val="24"/>
          <w:lang w:eastAsia="ru-RU"/>
        </w:rPr>
        <w:t>Şeýle hem, degişli resmi çeşmelere salgylanmalar görkezilýär:</w:t>
      </w:r>
    </w:p>
    <w:p w14:paraId="1FC89A9A" w14:textId="77777777" w:rsidR="00C75622" w:rsidRPr="00C75622" w:rsidRDefault="00C75622" w:rsidP="00C75622">
      <w:pPr>
        <w:spacing w:after="0"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pict w14:anchorId="48C1A0A4">
          <v:rect id="_x0000_i1049" style="width:0;height:1.5pt" o:hralign="center" o:hrstd="t" o:hr="t" fillcolor="#a0a0a0" stroked="f"/>
        </w:pict>
      </w:r>
    </w:p>
    <w:p w14:paraId="6DDFBB84" w14:textId="77777777" w:rsidR="00C75622" w:rsidRPr="00C75622" w:rsidRDefault="00C75622" w:rsidP="00C7562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75622">
        <w:rPr>
          <w:rFonts w:ascii="Segoe UI Emoji" w:eastAsia="Times New Roman" w:hAnsi="Segoe UI Emoji" w:cs="Segoe UI Emoji"/>
          <w:b/>
          <w:bCs/>
          <w:sz w:val="27"/>
          <w:szCs w:val="27"/>
          <w:lang w:eastAsia="ru-RU"/>
        </w:rPr>
        <w:t>🇪🇺</w:t>
      </w:r>
      <w:r w:rsidRPr="00C75622">
        <w:rPr>
          <w:rFonts w:ascii="Times New Roman" w:eastAsia="Times New Roman" w:hAnsi="Times New Roman" w:cs="Times New Roman"/>
          <w:b/>
          <w:bCs/>
          <w:sz w:val="27"/>
          <w:szCs w:val="27"/>
          <w:lang w:val="en-US" w:eastAsia="ru-RU"/>
        </w:rPr>
        <w:t xml:space="preserve"> Ýewropa Bileleşigi (ÝB) – General Data Protection Regulation (GDPR)</w:t>
      </w:r>
    </w:p>
    <w:p w14:paraId="3B29B249" w14:textId="77777777" w:rsidR="00C75622" w:rsidRPr="00C75622" w:rsidRDefault="00C75622" w:rsidP="00C7562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b/>
          <w:bCs/>
          <w:sz w:val="24"/>
          <w:szCs w:val="24"/>
          <w:lang w:val="en-US" w:eastAsia="ru-RU"/>
        </w:rPr>
        <w:t>Mazmuny:</w:t>
      </w:r>
      <w:r w:rsidRPr="00C75622">
        <w:rPr>
          <w:rFonts w:ascii="Times New Roman" w:eastAsia="Times New Roman" w:hAnsi="Times New Roman" w:cs="Times New Roman"/>
          <w:sz w:val="24"/>
          <w:szCs w:val="24"/>
          <w:lang w:val="en-US" w:eastAsia="ru-RU"/>
        </w:rPr>
        <w:t xml:space="preserve"> GDPR şahsy maglumatlaryň işlenişini kadalaşdyrýar we IoT enjamlary arkaly ýygnalýan maglumatlaryň ulanyjynyň razylygy bilen işlenmegini talap edýär.</w:t>
      </w:r>
    </w:p>
    <w:p w14:paraId="49A973C2" w14:textId="77777777" w:rsidR="00C75622" w:rsidRPr="00C75622" w:rsidRDefault="00C75622" w:rsidP="00C75622">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eastAsia="ru-RU"/>
        </w:rPr>
        <w:t>Esasy talaplar:</w:t>
      </w:r>
    </w:p>
    <w:p w14:paraId="04CAC022" w14:textId="77777777" w:rsidR="00C75622" w:rsidRPr="00C75622" w:rsidRDefault="00C75622" w:rsidP="00C75622">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Maglumatlaryň aç-açan ýygnalmagy we ulanyjynyň razylygynyň alynmagy.</w:t>
      </w:r>
    </w:p>
    <w:p w14:paraId="713985FB" w14:textId="77777777" w:rsidR="00C75622" w:rsidRPr="00C75622" w:rsidRDefault="00C75622" w:rsidP="00C75622">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Maglumatlaryň ygtybarly saklanylmagy we howpsuzlygynyň üpjün edilmegi.</w:t>
      </w:r>
    </w:p>
    <w:p w14:paraId="46D5DFC6" w14:textId="77777777" w:rsidR="00C75622" w:rsidRPr="00C75622" w:rsidRDefault="00C75622" w:rsidP="00C75622">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Ulanyjynyň maglumatlaryna elýeterliligi we olaryň pozulmagyny talap etmäge hukugy.</w:t>
      </w:r>
    </w:p>
    <w:p w14:paraId="15F696DC" w14:textId="77777777" w:rsidR="00C75622" w:rsidRPr="00C75622" w:rsidRDefault="00C75622" w:rsidP="00C7562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b/>
          <w:bCs/>
          <w:sz w:val="24"/>
          <w:szCs w:val="24"/>
          <w:lang w:val="en-US" w:eastAsia="ru-RU"/>
        </w:rPr>
        <w:t>Resmi çeşme:</w:t>
      </w:r>
      <w:r w:rsidRPr="00C75622">
        <w:rPr>
          <w:rFonts w:ascii="Times New Roman" w:eastAsia="Times New Roman" w:hAnsi="Times New Roman" w:cs="Times New Roman"/>
          <w:sz w:val="24"/>
          <w:szCs w:val="24"/>
          <w:lang w:val="en-US" w:eastAsia="ru-RU"/>
        </w:rPr>
        <w:t xml:space="preserve"> </w:t>
      </w:r>
      <w:hyperlink r:id="rId5" w:history="1">
        <w:r w:rsidRPr="00C75622">
          <w:rPr>
            <w:rFonts w:ascii="Times New Roman" w:eastAsia="Times New Roman" w:hAnsi="Times New Roman" w:cs="Times New Roman"/>
            <w:color w:val="0000FF"/>
            <w:sz w:val="24"/>
            <w:szCs w:val="24"/>
            <w:u w:val="single"/>
            <w:lang w:val="en-US" w:eastAsia="ru-RU"/>
          </w:rPr>
          <w:t>https://eur-lex.europa.eu/eli/reg/2016/679/oj</w:t>
        </w:r>
      </w:hyperlink>
    </w:p>
    <w:p w14:paraId="300626ED" w14:textId="77777777" w:rsidR="00C75622" w:rsidRPr="00C75622" w:rsidRDefault="00C75622" w:rsidP="00C75622">
      <w:pPr>
        <w:spacing w:after="0"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pict w14:anchorId="473C9536">
          <v:rect id="_x0000_i1050" style="width:0;height:1.5pt" o:hralign="center" o:hrstd="t" o:hr="t" fillcolor="#a0a0a0" stroked="f"/>
        </w:pict>
      </w:r>
    </w:p>
    <w:p w14:paraId="771023FE" w14:textId="77777777" w:rsidR="00C75622" w:rsidRPr="00C75622" w:rsidRDefault="00C75622" w:rsidP="00C7562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75622">
        <w:rPr>
          <w:rFonts w:ascii="Segoe UI Emoji" w:eastAsia="Times New Roman" w:hAnsi="Segoe UI Emoji" w:cs="Segoe UI Emoji"/>
          <w:b/>
          <w:bCs/>
          <w:sz w:val="27"/>
          <w:szCs w:val="27"/>
          <w:lang w:eastAsia="ru-RU"/>
        </w:rPr>
        <w:t>🇺🇸</w:t>
      </w:r>
      <w:r w:rsidRPr="00C75622">
        <w:rPr>
          <w:rFonts w:ascii="Times New Roman" w:eastAsia="Times New Roman" w:hAnsi="Times New Roman" w:cs="Times New Roman"/>
          <w:b/>
          <w:bCs/>
          <w:sz w:val="27"/>
          <w:szCs w:val="27"/>
          <w:lang w:val="en-US" w:eastAsia="ru-RU"/>
        </w:rPr>
        <w:t xml:space="preserve"> Amerikanyň Birleşen Ştatlary (ABŞ) – California Consumer Privacy Act (CCPA)</w:t>
      </w:r>
    </w:p>
    <w:p w14:paraId="4141B591" w14:textId="77777777" w:rsidR="00C75622" w:rsidRPr="00C75622" w:rsidRDefault="00C75622" w:rsidP="00C756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val="en-US" w:eastAsia="ru-RU"/>
        </w:rPr>
        <w:t>Mazmuny:</w:t>
      </w:r>
      <w:r w:rsidRPr="00C75622">
        <w:rPr>
          <w:rFonts w:ascii="Times New Roman" w:eastAsia="Times New Roman" w:hAnsi="Times New Roman" w:cs="Times New Roman"/>
          <w:sz w:val="24"/>
          <w:szCs w:val="24"/>
          <w:lang w:val="en-US" w:eastAsia="ru-RU"/>
        </w:rPr>
        <w:t xml:space="preserve"> CCPA Kaliforniýa ştatynda ýaşaýanlaryň şahsy maglumatlarynyň gizlinligini goramak üçin kabul edilen kanundyr. </w:t>
      </w:r>
      <w:r w:rsidRPr="00C75622">
        <w:rPr>
          <w:rFonts w:ascii="Times New Roman" w:eastAsia="Times New Roman" w:hAnsi="Times New Roman" w:cs="Times New Roman"/>
          <w:sz w:val="24"/>
          <w:szCs w:val="24"/>
          <w:lang w:eastAsia="ru-RU"/>
        </w:rPr>
        <w:t>IoT enjamlary arkaly ýygnalýan maglumatlara-da degişlidir.</w:t>
      </w:r>
    </w:p>
    <w:p w14:paraId="10DF63E7" w14:textId="77777777" w:rsidR="00C75622" w:rsidRPr="00C75622" w:rsidRDefault="00C75622" w:rsidP="00C756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eastAsia="ru-RU"/>
        </w:rPr>
        <w:t>Esasy talaplar:</w:t>
      </w:r>
    </w:p>
    <w:p w14:paraId="650861CB" w14:textId="77777777" w:rsidR="00C75622" w:rsidRPr="00C75622" w:rsidRDefault="00C75622" w:rsidP="00C75622">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Ulanyjynyň maglumatlarynyň nähili ýygnalýandygy we ulanylýandygy barada habardar edilmegi.</w:t>
      </w:r>
    </w:p>
    <w:p w14:paraId="0D9C9086" w14:textId="77777777" w:rsidR="00C75622" w:rsidRPr="00C75622" w:rsidRDefault="00C75622" w:rsidP="00C75622">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Ulanyjynyň maglumatlaryny görmäge, pozmaga we paýlaşylmagyny gadagan etmäge hukugy.</w:t>
      </w:r>
    </w:p>
    <w:p w14:paraId="4A612E1C" w14:textId="77777777" w:rsidR="00C75622" w:rsidRPr="00C75622" w:rsidRDefault="00C75622" w:rsidP="00C7562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b/>
          <w:bCs/>
          <w:sz w:val="24"/>
          <w:szCs w:val="24"/>
          <w:lang w:val="en-US" w:eastAsia="ru-RU"/>
        </w:rPr>
        <w:t>Resmi çeşme:</w:t>
      </w:r>
      <w:r w:rsidRPr="00C75622">
        <w:rPr>
          <w:rFonts w:ascii="Times New Roman" w:eastAsia="Times New Roman" w:hAnsi="Times New Roman" w:cs="Times New Roman"/>
          <w:sz w:val="24"/>
          <w:szCs w:val="24"/>
          <w:lang w:val="en-US" w:eastAsia="ru-RU"/>
        </w:rPr>
        <w:t xml:space="preserve"> </w:t>
      </w:r>
      <w:hyperlink r:id="rId6" w:history="1">
        <w:r w:rsidRPr="00C75622">
          <w:rPr>
            <w:rFonts w:ascii="Times New Roman" w:eastAsia="Times New Roman" w:hAnsi="Times New Roman" w:cs="Times New Roman"/>
            <w:color w:val="0000FF"/>
            <w:sz w:val="24"/>
            <w:szCs w:val="24"/>
            <w:u w:val="single"/>
            <w:lang w:val="en-US" w:eastAsia="ru-RU"/>
          </w:rPr>
          <w:t>https://oag.ca.gov/privacy/ccpa</w:t>
        </w:r>
      </w:hyperlink>
    </w:p>
    <w:p w14:paraId="0D32C250" w14:textId="77777777" w:rsidR="00C75622" w:rsidRPr="00C75622" w:rsidRDefault="00C75622" w:rsidP="00C75622">
      <w:pPr>
        <w:spacing w:after="0"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pict w14:anchorId="7A350617">
          <v:rect id="_x0000_i1051" style="width:0;height:1.5pt" o:hralign="center" o:hrstd="t" o:hr="t" fillcolor="#a0a0a0" stroked="f"/>
        </w:pict>
      </w:r>
    </w:p>
    <w:p w14:paraId="6F553E3E" w14:textId="77777777" w:rsidR="00C75622" w:rsidRPr="00C75622" w:rsidRDefault="00C75622" w:rsidP="00C7562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75622">
        <w:rPr>
          <w:rFonts w:ascii="Segoe UI Emoji" w:eastAsia="Times New Roman" w:hAnsi="Segoe UI Emoji" w:cs="Segoe UI Emoji"/>
          <w:b/>
          <w:bCs/>
          <w:sz w:val="27"/>
          <w:szCs w:val="27"/>
          <w:lang w:eastAsia="ru-RU"/>
        </w:rPr>
        <w:t>🇨🇳</w:t>
      </w:r>
      <w:r w:rsidRPr="00C75622">
        <w:rPr>
          <w:rFonts w:ascii="Times New Roman" w:eastAsia="Times New Roman" w:hAnsi="Times New Roman" w:cs="Times New Roman"/>
          <w:b/>
          <w:bCs/>
          <w:sz w:val="27"/>
          <w:szCs w:val="27"/>
          <w:lang w:val="en-US" w:eastAsia="ru-RU"/>
        </w:rPr>
        <w:t xml:space="preserve"> Hytaý – Cybersecurity Law (2017) we Data Security Law (2021)</w:t>
      </w:r>
    </w:p>
    <w:p w14:paraId="3441BFCB" w14:textId="77777777" w:rsidR="00C75622" w:rsidRPr="00C75622" w:rsidRDefault="00C75622" w:rsidP="00C75622">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val="en-US" w:eastAsia="ru-RU"/>
        </w:rPr>
        <w:t>Mazmuny:</w:t>
      </w:r>
      <w:r w:rsidRPr="00C75622">
        <w:rPr>
          <w:rFonts w:ascii="Times New Roman" w:eastAsia="Times New Roman" w:hAnsi="Times New Roman" w:cs="Times New Roman"/>
          <w:sz w:val="24"/>
          <w:szCs w:val="24"/>
          <w:lang w:val="en-US" w:eastAsia="ru-RU"/>
        </w:rPr>
        <w:t xml:space="preserve"> Bu kanunlar Hytaýda maglumat howpsuzlygyny we şahsy maglumatlaryň goragyny üpjün etmek üçin kabul edilendir. </w:t>
      </w:r>
      <w:r w:rsidRPr="00C75622">
        <w:rPr>
          <w:rFonts w:ascii="Times New Roman" w:eastAsia="Times New Roman" w:hAnsi="Times New Roman" w:cs="Times New Roman"/>
          <w:sz w:val="24"/>
          <w:szCs w:val="24"/>
          <w:lang w:eastAsia="ru-RU"/>
        </w:rPr>
        <w:t>IoT enjamlary arkaly ýygnalýan maglumatlara-da degişli talaplar bar.</w:t>
      </w:r>
    </w:p>
    <w:p w14:paraId="59679E8B" w14:textId="77777777" w:rsidR="00C75622" w:rsidRPr="00C75622" w:rsidRDefault="00C75622" w:rsidP="00C75622">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eastAsia="ru-RU"/>
        </w:rPr>
        <w:t>Esasy talaplar:</w:t>
      </w:r>
    </w:p>
    <w:p w14:paraId="773A257E" w14:textId="77777777" w:rsidR="00C75622" w:rsidRPr="00C75622" w:rsidRDefault="00C75622" w:rsidP="00C75622">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Maglumatlaryň ýurduň içinde saklanylmagy.</w:t>
      </w:r>
    </w:p>
    <w:p w14:paraId="0CBD3B4D" w14:textId="77777777" w:rsidR="00C75622" w:rsidRPr="00C75622" w:rsidRDefault="00C75622" w:rsidP="00C75622">
      <w:pPr>
        <w:numPr>
          <w:ilvl w:val="1"/>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Maglumatlaryň ýygnalmagy we ulanylmagy üçin ulanyjynyň razylygynyň alynmagy.</w:t>
      </w:r>
    </w:p>
    <w:p w14:paraId="5298BB6F" w14:textId="77777777" w:rsidR="00C75622" w:rsidRPr="00C75622" w:rsidRDefault="00C75622" w:rsidP="00C75622">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Maglumatlaryň ygtybarly saklanylmagy we howpsuzlygynyň üpjün edilmegi.</w:t>
      </w:r>
    </w:p>
    <w:p w14:paraId="485B6F95" w14:textId="77777777" w:rsidR="00C75622" w:rsidRPr="00C75622" w:rsidRDefault="00C75622" w:rsidP="00C75622">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b/>
          <w:bCs/>
          <w:sz w:val="24"/>
          <w:szCs w:val="24"/>
          <w:lang w:val="en-US" w:eastAsia="ru-RU"/>
        </w:rPr>
        <w:lastRenderedPageBreak/>
        <w:t>Resmi çeşme:</w:t>
      </w:r>
      <w:r w:rsidRPr="00C75622">
        <w:rPr>
          <w:rFonts w:ascii="Times New Roman" w:eastAsia="Times New Roman" w:hAnsi="Times New Roman" w:cs="Times New Roman"/>
          <w:sz w:val="24"/>
          <w:szCs w:val="24"/>
          <w:lang w:val="en-US" w:eastAsia="ru-RU"/>
        </w:rPr>
        <w:t xml:space="preserve"> </w:t>
      </w:r>
      <w:hyperlink r:id="rId7" w:history="1">
        <w:r w:rsidRPr="00C75622">
          <w:rPr>
            <w:rFonts w:ascii="Times New Roman" w:eastAsia="Times New Roman" w:hAnsi="Times New Roman" w:cs="Times New Roman"/>
            <w:color w:val="0000FF"/>
            <w:sz w:val="24"/>
            <w:szCs w:val="24"/>
            <w:u w:val="single"/>
            <w:lang w:val="en-US" w:eastAsia="ru-RU"/>
          </w:rPr>
          <w:t>https://www.chinalawtranslate.com/en/cybersecurity-law/</w:t>
        </w:r>
      </w:hyperlink>
    </w:p>
    <w:p w14:paraId="76D4944C" w14:textId="77777777" w:rsidR="00C75622" w:rsidRPr="00C75622" w:rsidRDefault="00C75622" w:rsidP="00C75622">
      <w:pPr>
        <w:spacing w:after="0"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pict w14:anchorId="5F379983">
          <v:rect id="_x0000_i1052" style="width:0;height:1.5pt" o:hralign="center" o:hrstd="t" o:hr="t" fillcolor="#a0a0a0" stroked="f"/>
        </w:pict>
      </w:r>
    </w:p>
    <w:p w14:paraId="544A1A66" w14:textId="77777777" w:rsidR="00C75622" w:rsidRPr="00C75622" w:rsidRDefault="00C75622" w:rsidP="00C7562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75622">
        <w:rPr>
          <w:rFonts w:ascii="Segoe UI Emoji" w:eastAsia="Times New Roman" w:hAnsi="Segoe UI Emoji" w:cs="Segoe UI Emoji"/>
          <w:b/>
          <w:bCs/>
          <w:sz w:val="27"/>
          <w:szCs w:val="27"/>
          <w:lang w:eastAsia="ru-RU"/>
        </w:rPr>
        <w:t>🇯🇵</w:t>
      </w:r>
      <w:r w:rsidRPr="00C75622">
        <w:rPr>
          <w:rFonts w:ascii="Times New Roman" w:eastAsia="Times New Roman" w:hAnsi="Times New Roman" w:cs="Times New Roman"/>
          <w:b/>
          <w:bCs/>
          <w:sz w:val="27"/>
          <w:szCs w:val="27"/>
          <w:lang w:val="en-US" w:eastAsia="ru-RU"/>
        </w:rPr>
        <w:t xml:space="preserve"> Ýaponiýa – Act on the Protection of Personal Information (APPI)</w:t>
      </w:r>
    </w:p>
    <w:p w14:paraId="39E39F62" w14:textId="77777777" w:rsidR="00C75622" w:rsidRPr="00C75622" w:rsidRDefault="00C75622" w:rsidP="00C75622">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val="en-US" w:eastAsia="ru-RU"/>
        </w:rPr>
        <w:t>Mazmuny:</w:t>
      </w:r>
      <w:r w:rsidRPr="00C75622">
        <w:rPr>
          <w:rFonts w:ascii="Times New Roman" w:eastAsia="Times New Roman" w:hAnsi="Times New Roman" w:cs="Times New Roman"/>
          <w:sz w:val="24"/>
          <w:szCs w:val="24"/>
          <w:lang w:val="en-US" w:eastAsia="ru-RU"/>
        </w:rPr>
        <w:t xml:space="preserve"> APPI şahsy maglumatlaryň goragyny üpjün etmek üçin kabul edilen kanundyr. </w:t>
      </w:r>
      <w:r w:rsidRPr="00C75622">
        <w:rPr>
          <w:rFonts w:ascii="Times New Roman" w:eastAsia="Times New Roman" w:hAnsi="Times New Roman" w:cs="Times New Roman"/>
          <w:sz w:val="24"/>
          <w:szCs w:val="24"/>
          <w:lang w:eastAsia="ru-RU"/>
        </w:rPr>
        <w:t>IoT enjamlary arkaly ýygnalýan maglumatlara-da degişli talaplar bar.</w:t>
      </w:r>
    </w:p>
    <w:p w14:paraId="6C6654C1" w14:textId="77777777" w:rsidR="00C75622" w:rsidRPr="00C75622" w:rsidRDefault="00C75622" w:rsidP="00C75622">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eastAsia="ru-RU"/>
        </w:rPr>
        <w:t>Esasy talaplar:</w:t>
      </w:r>
    </w:p>
    <w:p w14:paraId="2CCE6E5E" w14:textId="77777777" w:rsidR="00C75622" w:rsidRPr="00C75622" w:rsidRDefault="00C75622" w:rsidP="00C75622">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Maglumatlaryň ýygnalmagy üçin ulanyjynyň razylygynyň alynmagy.</w:t>
      </w:r>
    </w:p>
    <w:p w14:paraId="066CE88A" w14:textId="77777777" w:rsidR="00C75622" w:rsidRPr="00C75622" w:rsidRDefault="00C75622" w:rsidP="00C75622">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Maglumatlaryň aç-açan ýygnalmagy we ulanylmagy.</w:t>
      </w:r>
    </w:p>
    <w:p w14:paraId="1B21A830" w14:textId="77777777" w:rsidR="00C75622" w:rsidRPr="00C75622" w:rsidRDefault="00C75622" w:rsidP="00C75622">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Maglumatlaryň ygtybarly saklanylmagy we howpsuzlygynyň üpjün edilmegi.</w:t>
      </w:r>
    </w:p>
    <w:p w14:paraId="753DF9CC" w14:textId="77777777" w:rsidR="00C75622" w:rsidRPr="00C75622" w:rsidRDefault="00C75622" w:rsidP="00C7562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b/>
          <w:bCs/>
          <w:sz w:val="24"/>
          <w:szCs w:val="24"/>
          <w:lang w:val="en-US" w:eastAsia="ru-RU"/>
        </w:rPr>
        <w:t>Resmi çeşme:</w:t>
      </w:r>
      <w:r w:rsidRPr="00C75622">
        <w:rPr>
          <w:rFonts w:ascii="Times New Roman" w:eastAsia="Times New Roman" w:hAnsi="Times New Roman" w:cs="Times New Roman"/>
          <w:sz w:val="24"/>
          <w:szCs w:val="24"/>
          <w:lang w:val="en-US" w:eastAsia="ru-RU"/>
        </w:rPr>
        <w:t xml:space="preserve"> </w:t>
      </w:r>
      <w:hyperlink r:id="rId8" w:history="1">
        <w:r w:rsidRPr="00C75622">
          <w:rPr>
            <w:rFonts w:ascii="Times New Roman" w:eastAsia="Times New Roman" w:hAnsi="Times New Roman" w:cs="Times New Roman"/>
            <w:color w:val="0000FF"/>
            <w:sz w:val="24"/>
            <w:szCs w:val="24"/>
            <w:u w:val="single"/>
            <w:lang w:val="en-US" w:eastAsia="ru-RU"/>
          </w:rPr>
          <w:t>https://www.ppc.go.jp/en/legal/</w:t>
        </w:r>
      </w:hyperlink>
    </w:p>
    <w:p w14:paraId="65A5086F" w14:textId="77777777" w:rsidR="00C75622" w:rsidRPr="00C75622" w:rsidRDefault="00C75622" w:rsidP="00C75622">
      <w:pPr>
        <w:spacing w:after="0"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pict w14:anchorId="73092BDA">
          <v:rect id="_x0000_i1053" style="width:0;height:1.5pt" o:hralign="center" o:hrstd="t" o:hr="t" fillcolor="#a0a0a0" stroked="f"/>
        </w:pict>
      </w:r>
    </w:p>
    <w:p w14:paraId="074177F3" w14:textId="77777777" w:rsidR="00C75622" w:rsidRPr="00C75622" w:rsidRDefault="00C75622" w:rsidP="00C7562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75622">
        <w:rPr>
          <w:rFonts w:ascii="Segoe UI Emoji" w:eastAsia="Times New Roman" w:hAnsi="Segoe UI Emoji" w:cs="Segoe UI Emoji"/>
          <w:b/>
          <w:bCs/>
          <w:sz w:val="27"/>
          <w:szCs w:val="27"/>
          <w:lang w:eastAsia="ru-RU"/>
        </w:rPr>
        <w:t>🇷🇺</w:t>
      </w:r>
      <w:r w:rsidRPr="00C75622">
        <w:rPr>
          <w:rFonts w:ascii="Times New Roman" w:eastAsia="Times New Roman" w:hAnsi="Times New Roman" w:cs="Times New Roman"/>
          <w:b/>
          <w:bCs/>
          <w:sz w:val="27"/>
          <w:szCs w:val="27"/>
          <w:lang w:val="en-US" w:eastAsia="ru-RU"/>
        </w:rPr>
        <w:t xml:space="preserve"> Russiýa – Federal Law on Personal Data (No. 152-FZ)</w:t>
      </w:r>
    </w:p>
    <w:p w14:paraId="75A34EC9" w14:textId="77777777" w:rsidR="00C75622" w:rsidRPr="00C75622" w:rsidRDefault="00C75622" w:rsidP="00C75622">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val="en-US" w:eastAsia="ru-RU"/>
        </w:rPr>
        <w:t>Mazmuny:</w:t>
      </w:r>
      <w:r w:rsidRPr="00C75622">
        <w:rPr>
          <w:rFonts w:ascii="Times New Roman" w:eastAsia="Times New Roman" w:hAnsi="Times New Roman" w:cs="Times New Roman"/>
          <w:sz w:val="24"/>
          <w:szCs w:val="24"/>
          <w:lang w:val="en-US" w:eastAsia="ru-RU"/>
        </w:rPr>
        <w:t xml:space="preserve"> Bu kanun Russiýada şahsy maglumatlaryň işlenişini kadalaşdyrýar. </w:t>
      </w:r>
      <w:r w:rsidRPr="00C75622">
        <w:rPr>
          <w:rFonts w:ascii="Times New Roman" w:eastAsia="Times New Roman" w:hAnsi="Times New Roman" w:cs="Times New Roman"/>
          <w:sz w:val="24"/>
          <w:szCs w:val="24"/>
          <w:lang w:eastAsia="ru-RU"/>
        </w:rPr>
        <w:t>IoT enjamlary arkaly ýygnalýan maglumatlara-da degişli talaplar bar.</w:t>
      </w:r>
    </w:p>
    <w:p w14:paraId="151266FD" w14:textId="77777777" w:rsidR="00C75622" w:rsidRPr="00C75622" w:rsidRDefault="00C75622" w:rsidP="00C75622">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eastAsia="ru-RU"/>
        </w:rPr>
        <w:t>Esasy talaplar:</w:t>
      </w:r>
    </w:p>
    <w:p w14:paraId="7E05B606" w14:textId="77777777" w:rsidR="00C75622" w:rsidRPr="00C75622" w:rsidRDefault="00C75622" w:rsidP="00C75622">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Maglumatlaryň ýurduň içinde saklanylmagy.</w:t>
      </w:r>
    </w:p>
    <w:p w14:paraId="3C24F446" w14:textId="77777777" w:rsidR="00C75622" w:rsidRPr="00C75622" w:rsidRDefault="00C75622" w:rsidP="00C75622">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Maglumatlaryň ýygnalmagy we ulanylmagy üçin ulanyjynyň razylygynyň alynmagy.</w:t>
      </w:r>
    </w:p>
    <w:p w14:paraId="70BBF113" w14:textId="77777777" w:rsidR="00C75622" w:rsidRPr="00C75622" w:rsidRDefault="00C75622" w:rsidP="00C75622">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Maglumatlaryň ygtybarly saklanylmagy we howpsuzlygynyň üpjün edilmegi.</w:t>
      </w:r>
    </w:p>
    <w:p w14:paraId="751C6953" w14:textId="77777777" w:rsidR="00C75622" w:rsidRPr="00C75622" w:rsidRDefault="00C75622" w:rsidP="00C7562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b/>
          <w:bCs/>
          <w:sz w:val="24"/>
          <w:szCs w:val="24"/>
          <w:lang w:val="en-US" w:eastAsia="ru-RU"/>
        </w:rPr>
        <w:t>Resmi çeşme:</w:t>
      </w:r>
      <w:r w:rsidRPr="00C75622">
        <w:rPr>
          <w:rFonts w:ascii="Times New Roman" w:eastAsia="Times New Roman" w:hAnsi="Times New Roman" w:cs="Times New Roman"/>
          <w:sz w:val="24"/>
          <w:szCs w:val="24"/>
          <w:lang w:val="en-US" w:eastAsia="ru-RU"/>
        </w:rPr>
        <w:t xml:space="preserve"> </w:t>
      </w:r>
      <w:hyperlink r:id="rId9" w:history="1">
        <w:r w:rsidRPr="00C75622">
          <w:rPr>
            <w:rFonts w:ascii="Times New Roman" w:eastAsia="Times New Roman" w:hAnsi="Times New Roman" w:cs="Times New Roman"/>
            <w:color w:val="0000FF"/>
            <w:sz w:val="24"/>
            <w:szCs w:val="24"/>
            <w:u w:val="single"/>
            <w:lang w:val="en-US" w:eastAsia="ru-RU"/>
          </w:rPr>
          <w:t>http://www.consultant.ru/document/cons_doc_LAW_61801/</w:t>
        </w:r>
      </w:hyperlink>
    </w:p>
    <w:p w14:paraId="5E018611" w14:textId="77777777" w:rsidR="00C75622" w:rsidRPr="00C75622" w:rsidRDefault="00C75622" w:rsidP="00C75622">
      <w:pPr>
        <w:spacing w:after="0"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pict w14:anchorId="41E42E4D">
          <v:rect id="_x0000_i1054" style="width:0;height:1.5pt" o:hralign="center" o:hrstd="t" o:hr="t" fillcolor="#a0a0a0" stroked="f"/>
        </w:pict>
      </w:r>
    </w:p>
    <w:p w14:paraId="7B81302F" w14:textId="77777777" w:rsidR="00C75622" w:rsidRPr="00C75622" w:rsidRDefault="00C75622" w:rsidP="00C7562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75622">
        <w:rPr>
          <w:rFonts w:ascii="Segoe UI Emoji" w:eastAsia="Times New Roman" w:hAnsi="Segoe UI Emoji" w:cs="Segoe UI Emoji"/>
          <w:b/>
          <w:bCs/>
          <w:sz w:val="27"/>
          <w:szCs w:val="27"/>
          <w:lang w:eastAsia="ru-RU"/>
        </w:rPr>
        <w:t>🇮🇳</w:t>
      </w:r>
      <w:r w:rsidRPr="00C75622">
        <w:rPr>
          <w:rFonts w:ascii="Times New Roman" w:eastAsia="Times New Roman" w:hAnsi="Times New Roman" w:cs="Times New Roman"/>
          <w:b/>
          <w:bCs/>
          <w:sz w:val="27"/>
          <w:szCs w:val="27"/>
          <w:lang w:val="en-US" w:eastAsia="ru-RU"/>
        </w:rPr>
        <w:t xml:space="preserve"> Hindistan – Personal Data Protection Bill (taslama görnüşinde)</w:t>
      </w:r>
    </w:p>
    <w:p w14:paraId="26227E80" w14:textId="77777777" w:rsidR="00C75622" w:rsidRPr="00C75622" w:rsidRDefault="00C75622" w:rsidP="00C7562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b/>
          <w:bCs/>
          <w:sz w:val="24"/>
          <w:szCs w:val="24"/>
          <w:lang w:val="en-US" w:eastAsia="ru-RU"/>
        </w:rPr>
        <w:t>Mazmuny:</w:t>
      </w:r>
      <w:r w:rsidRPr="00C75622">
        <w:rPr>
          <w:rFonts w:ascii="Times New Roman" w:eastAsia="Times New Roman" w:hAnsi="Times New Roman" w:cs="Times New Roman"/>
          <w:sz w:val="24"/>
          <w:szCs w:val="24"/>
          <w:lang w:val="en-US" w:eastAsia="ru-RU"/>
        </w:rPr>
        <w:t xml:space="preserve"> Bu taslama Hindistanda şahsy maglumatlaryň goragyny üpjün etmek üçin taýýarlanylýar. IoT enjamlary arkaly ýygnalýan maglumatlara-da degişli talaplar göz öňünde tutulýar.</w:t>
      </w:r>
    </w:p>
    <w:p w14:paraId="145BBF0F" w14:textId="77777777" w:rsidR="00C75622" w:rsidRPr="00C75622" w:rsidRDefault="00C75622" w:rsidP="00C75622">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eastAsia="ru-RU"/>
        </w:rPr>
        <w:t>Esasy talaplar:</w:t>
      </w:r>
    </w:p>
    <w:p w14:paraId="1EBD4BAA" w14:textId="77777777" w:rsidR="00C75622" w:rsidRPr="00C75622" w:rsidRDefault="00C75622" w:rsidP="00C75622">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Maglumatlaryň ýygnalmagy üçin ulanyjynyň razylygynyň alynmagy.</w:t>
      </w:r>
    </w:p>
    <w:p w14:paraId="5F0C687C" w14:textId="77777777" w:rsidR="00C75622" w:rsidRPr="00C75622" w:rsidRDefault="00C75622" w:rsidP="00C75622">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Maglumatlaryň aç-açan ýygnalmagy we ulanylmagy.</w:t>
      </w:r>
    </w:p>
    <w:p w14:paraId="7A1151EF" w14:textId="77777777" w:rsidR="00C75622" w:rsidRPr="00C75622" w:rsidRDefault="00C75622" w:rsidP="00C75622">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Maglumatlaryň ygtybarly saklanylmagy we howpsuzlygynyň üpjün edilmegi.</w:t>
      </w:r>
    </w:p>
    <w:p w14:paraId="05812574" w14:textId="77777777" w:rsidR="00C75622" w:rsidRPr="00C75622" w:rsidRDefault="00C75622" w:rsidP="00C7562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b/>
          <w:bCs/>
          <w:sz w:val="24"/>
          <w:szCs w:val="24"/>
          <w:lang w:val="en-US" w:eastAsia="ru-RU"/>
        </w:rPr>
        <w:t>Resmi çeşme:</w:t>
      </w:r>
      <w:r w:rsidRPr="00C75622">
        <w:rPr>
          <w:rFonts w:ascii="Times New Roman" w:eastAsia="Times New Roman" w:hAnsi="Times New Roman" w:cs="Times New Roman"/>
          <w:sz w:val="24"/>
          <w:szCs w:val="24"/>
          <w:lang w:val="en-US" w:eastAsia="ru-RU"/>
        </w:rPr>
        <w:t xml:space="preserve"> </w:t>
      </w:r>
      <w:hyperlink r:id="rId10" w:history="1">
        <w:r w:rsidRPr="00C75622">
          <w:rPr>
            <w:rFonts w:ascii="Times New Roman" w:eastAsia="Times New Roman" w:hAnsi="Times New Roman" w:cs="Times New Roman"/>
            <w:color w:val="0000FF"/>
            <w:sz w:val="24"/>
            <w:szCs w:val="24"/>
            <w:u w:val="single"/>
            <w:lang w:val="en-US" w:eastAsia="ru-RU"/>
          </w:rPr>
          <w:t>https://www.meity.gov.in/data-protection-framework</w:t>
        </w:r>
      </w:hyperlink>
    </w:p>
    <w:p w14:paraId="46868EB5" w14:textId="77777777" w:rsidR="00C75622" w:rsidRPr="00C75622" w:rsidRDefault="00C75622" w:rsidP="00C75622">
      <w:pPr>
        <w:spacing w:after="0"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pict w14:anchorId="69D10D39">
          <v:rect id="_x0000_i1055" style="width:0;height:1.5pt" o:hralign="center" o:hrstd="t" o:hr="t" fillcolor="#a0a0a0" stroked="f"/>
        </w:pict>
      </w:r>
    </w:p>
    <w:p w14:paraId="331D9F1B" w14:textId="77777777" w:rsidR="00C75622" w:rsidRPr="00C75622" w:rsidRDefault="00C75622" w:rsidP="00C75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75622">
        <w:rPr>
          <w:rFonts w:ascii="Segoe UI Emoji" w:eastAsia="Times New Roman" w:hAnsi="Segoe UI Emoji" w:cs="Segoe UI Emoji"/>
          <w:b/>
          <w:bCs/>
          <w:sz w:val="27"/>
          <w:szCs w:val="27"/>
          <w:lang w:eastAsia="ru-RU"/>
        </w:rPr>
        <w:t>🇦🇺</w:t>
      </w:r>
      <w:r w:rsidRPr="00C75622">
        <w:rPr>
          <w:rFonts w:ascii="Times New Roman" w:eastAsia="Times New Roman" w:hAnsi="Times New Roman" w:cs="Times New Roman"/>
          <w:b/>
          <w:bCs/>
          <w:sz w:val="27"/>
          <w:szCs w:val="27"/>
          <w:lang w:eastAsia="ru-RU"/>
        </w:rPr>
        <w:t xml:space="preserve"> Awstraliýa – Privacy Act 1988</w:t>
      </w:r>
    </w:p>
    <w:p w14:paraId="126D9120" w14:textId="77777777" w:rsidR="00C75622" w:rsidRPr="00C75622" w:rsidRDefault="00C75622" w:rsidP="00C75622">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eastAsia="ru-RU"/>
        </w:rPr>
        <w:t>Mazmuny:</w:t>
      </w:r>
      <w:r w:rsidRPr="00C75622">
        <w:rPr>
          <w:rFonts w:ascii="Times New Roman" w:eastAsia="Times New Roman" w:hAnsi="Times New Roman" w:cs="Times New Roman"/>
          <w:sz w:val="24"/>
          <w:szCs w:val="24"/>
          <w:lang w:eastAsia="ru-RU"/>
        </w:rPr>
        <w:t xml:space="preserve"> Bu kanun Awstraliýada şahsy maglumatlaryň goragyny üpjün etmek üçin kabul edilendir. IoT enjamlary arkaly ýygnalýan maglumatlara-da degişli talaplar bar.</w:t>
      </w:r>
    </w:p>
    <w:p w14:paraId="10652297" w14:textId="77777777" w:rsidR="00C75622" w:rsidRPr="00C75622" w:rsidRDefault="00C75622" w:rsidP="00C75622">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b/>
          <w:bCs/>
          <w:sz w:val="24"/>
          <w:szCs w:val="24"/>
          <w:lang w:eastAsia="ru-RU"/>
        </w:rPr>
        <w:t>Esasy talaplar:</w:t>
      </w:r>
    </w:p>
    <w:p w14:paraId="12ECA38B" w14:textId="77777777" w:rsidR="00C75622" w:rsidRPr="00C75622" w:rsidRDefault="00C75622" w:rsidP="00C75622">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Maglumatlaryň ýygnalmagy üçin ulanyjynyň razylygynyň alynmagy.</w:t>
      </w:r>
    </w:p>
    <w:p w14:paraId="1B4AD72D" w14:textId="77777777" w:rsidR="00C75622" w:rsidRPr="00C75622" w:rsidRDefault="00C75622" w:rsidP="00C75622">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Maglumatlaryň aç-açan ýygnalmagy we ulanylmagy.</w:t>
      </w:r>
    </w:p>
    <w:p w14:paraId="212D9E5C" w14:textId="77777777" w:rsidR="00C75622" w:rsidRPr="00C75622" w:rsidRDefault="00C75622" w:rsidP="00C75622">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sz w:val="24"/>
          <w:szCs w:val="24"/>
          <w:lang w:val="en-US" w:eastAsia="ru-RU"/>
        </w:rPr>
        <w:t>Maglumatlaryň ygtybarly saklanylmagy we howpsuzlygynyň üpjün edilmegi.</w:t>
      </w:r>
    </w:p>
    <w:p w14:paraId="6E20EE0F" w14:textId="77777777" w:rsidR="00C75622" w:rsidRPr="00C75622" w:rsidRDefault="00C75622" w:rsidP="00C75622">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C75622">
        <w:rPr>
          <w:rFonts w:ascii="Times New Roman" w:eastAsia="Times New Roman" w:hAnsi="Times New Roman" w:cs="Times New Roman"/>
          <w:b/>
          <w:bCs/>
          <w:sz w:val="24"/>
          <w:szCs w:val="24"/>
          <w:lang w:val="en-US" w:eastAsia="ru-RU"/>
        </w:rPr>
        <w:t>Resmi çeşme:</w:t>
      </w:r>
      <w:r w:rsidRPr="00C75622">
        <w:rPr>
          <w:rFonts w:ascii="Times New Roman" w:eastAsia="Times New Roman" w:hAnsi="Times New Roman" w:cs="Times New Roman"/>
          <w:sz w:val="24"/>
          <w:szCs w:val="24"/>
          <w:lang w:val="en-US" w:eastAsia="ru-RU"/>
        </w:rPr>
        <w:t xml:space="preserve"> </w:t>
      </w:r>
      <w:hyperlink r:id="rId11" w:history="1">
        <w:r w:rsidRPr="00C75622">
          <w:rPr>
            <w:rFonts w:ascii="Times New Roman" w:eastAsia="Times New Roman" w:hAnsi="Times New Roman" w:cs="Times New Roman"/>
            <w:color w:val="0000FF"/>
            <w:sz w:val="24"/>
            <w:szCs w:val="24"/>
            <w:u w:val="single"/>
            <w:lang w:val="en-US" w:eastAsia="ru-RU"/>
          </w:rPr>
          <w:t>https://www.oaic.gov.au/privacy/the-privacy-act</w:t>
        </w:r>
      </w:hyperlink>
    </w:p>
    <w:p w14:paraId="0059AFF6" w14:textId="77777777" w:rsidR="00C75622" w:rsidRPr="00C75622" w:rsidRDefault="00C75622" w:rsidP="00C75622">
      <w:pPr>
        <w:spacing w:after="0"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lastRenderedPageBreak/>
        <w:pict w14:anchorId="13F527F7">
          <v:rect id="_x0000_i1056" style="width:0;height:1.5pt" o:hralign="center" o:hrstd="t" o:hr="t" fillcolor="#a0a0a0" stroked="f"/>
        </w:pict>
      </w:r>
    </w:p>
    <w:p w14:paraId="0BC0233F" w14:textId="77777777" w:rsidR="00C75622" w:rsidRPr="00C75622" w:rsidRDefault="00C75622" w:rsidP="00C75622">
      <w:pPr>
        <w:spacing w:before="100" w:beforeAutospacing="1" w:after="100" w:afterAutospacing="1" w:line="240" w:lineRule="auto"/>
        <w:rPr>
          <w:rFonts w:ascii="Times New Roman" w:eastAsia="Times New Roman" w:hAnsi="Times New Roman" w:cs="Times New Roman"/>
          <w:sz w:val="24"/>
          <w:szCs w:val="24"/>
          <w:lang w:eastAsia="ru-RU"/>
        </w:rPr>
      </w:pPr>
      <w:r w:rsidRPr="00C75622">
        <w:rPr>
          <w:rFonts w:ascii="Times New Roman" w:eastAsia="Times New Roman" w:hAnsi="Times New Roman" w:cs="Times New Roman"/>
          <w:sz w:val="24"/>
          <w:szCs w:val="24"/>
          <w:lang w:eastAsia="ru-RU"/>
        </w:rPr>
        <w:t>Bu maglumatlar size IoT ulgamynda dürli ýurtlaryň hukuk üpjünçiligi barada giňişleýin düşünje berer diýip umyt edýärin. Eger belli bir ýurt ýa-da kanun barada has giňişleýin maglumat isleseňiz, maňa habar bermegiňizi haýyş edýärin.</w:t>
      </w:r>
    </w:p>
    <w:p w14:paraId="4EA45612" w14:textId="77777777" w:rsidR="00A57BD7" w:rsidRPr="00A57BD7" w:rsidRDefault="00A57BD7" w:rsidP="00A57BD7">
      <w:pPr>
        <w:spacing w:before="100" w:beforeAutospacing="1" w:after="100" w:afterAutospacing="1"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 xml:space="preserve">Hawa, IoT (Zatlar Interneti) ulgamlary üçin birnäçe ýurtda degişli </w:t>
      </w:r>
      <w:r w:rsidRPr="00A57BD7">
        <w:rPr>
          <w:rFonts w:ascii="Times New Roman" w:eastAsia="Times New Roman" w:hAnsi="Times New Roman" w:cs="Times New Roman"/>
          <w:b/>
          <w:bCs/>
          <w:sz w:val="24"/>
          <w:szCs w:val="24"/>
          <w:lang w:eastAsia="ru-RU"/>
        </w:rPr>
        <w:t>hukuk üpjünçilikleri</w:t>
      </w:r>
      <w:r w:rsidRPr="00A57BD7">
        <w:rPr>
          <w:rFonts w:ascii="Times New Roman" w:eastAsia="Times New Roman" w:hAnsi="Times New Roman" w:cs="Times New Roman"/>
          <w:sz w:val="24"/>
          <w:szCs w:val="24"/>
          <w:lang w:eastAsia="ru-RU"/>
        </w:rPr>
        <w:t xml:space="preserve"> we </w:t>
      </w:r>
      <w:r w:rsidRPr="00A57BD7">
        <w:rPr>
          <w:rFonts w:ascii="Times New Roman" w:eastAsia="Times New Roman" w:hAnsi="Times New Roman" w:cs="Times New Roman"/>
          <w:b/>
          <w:bCs/>
          <w:sz w:val="24"/>
          <w:szCs w:val="24"/>
          <w:lang w:eastAsia="ru-RU"/>
        </w:rPr>
        <w:t>kanunçylyk çäresi</w:t>
      </w:r>
      <w:r w:rsidRPr="00A57BD7">
        <w:rPr>
          <w:rFonts w:ascii="Times New Roman" w:eastAsia="Times New Roman" w:hAnsi="Times New Roman" w:cs="Times New Roman"/>
          <w:sz w:val="24"/>
          <w:szCs w:val="24"/>
          <w:lang w:eastAsia="ru-RU"/>
        </w:rPr>
        <w:t xml:space="preserve"> bar. Ol kanunlar esasan </w:t>
      </w:r>
      <w:r w:rsidRPr="00A57BD7">
        <w:rPr>
          <w:rFonts w:ascii="Times New Roman" w:eastAsia="Times New Roman" w:hAnsi="Times New Roman" w:cs="Times New Roman"/>
          <w:b/>
          <w:bCs/>
          <w:sz w:val="24"/>
          <w:szCs w:val="24"/>
          <w:lang w:eastAsia="ru-RU"/>
        </w:rPr>
        <w:t>maglumatlaryň gizlinligini, howpsuzlygyny</w:t>
      </w:r>
      <w:r w:rsidRPr="00A57BD7">
        <w:rPr>
          <w:rFonts w:ascii="Times New Roman" w:eastAsia="Times New Roman" w:hAnsi="Times New Roman" w:cs="Times New Roman"/>
          <w:sz w:val="24"/>
          <w:szCs w:val="24"/>
          <w:lang w:eastAsia="ru-RU"/>
        </w:rPr>
        <w:t xml:space="preserve"> we </w:t>
      </w:r>
      <w:r w:rsidRPr="00A57BD7">
        <w:rPr>
          <w:rFonts w:ascii="Times New Roman" w:eastAsia="Times New Roman" w:hAnsi="Times New Roman" w:cs="Times New Roman"/>
          <w:b/>
          <w:bCs/>
          <w:sz w:val="24"/>
          <w:szCs w:val="24"/>
          <w:lang w:eastAsia="ru-RU"/>
        </w:rPr>
        <w:t>ulanyjynyň hukuklaryny</w:t>
      </w:r>
      <w:r w:rsidRPr="00A57BD7">
        <w:rPr>
          <w:rFonts w:ascii="Times New Roman" w:eastAsia="Times New Roman" w:hAnsi="Times New Roman" w:cs="Times New Roman"/>
          <w:sz w:val="24"/>
          <w:szCs w:val="24"/>
          <w:lang w:eastAsia="ru-RU"/>
        </w:rPr>
        <w:t xml:space="preserve"> goramak maksadyny göz öňünde tutýar. Aşakda esasy ýurtlar we olaryň IoT bilen baglanyşykly kabul eden kanunlarynyň ady görkezilýär:</w:t>
      </w:r>
    </w:p>
    <w:p w14:paraId="1186C7C2"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pict w14:anchorId="636E800E">
          <v:rect id="_x0000_i1065" style="width:0;height:1.5pt" o:hralign="center" o:hrstd="t" o:hr="t" fillcolor="#a0a0a0" stroked="f"/>
        </w:pict>
      </w:r>
    </w:p>
    <w:p w14:paraId="7AAA216F" w14:textId="77777777" w:rsidR="00A57BD7" w:rsidRPr="00A57BD7" w:rsidRDefault="00A57BD7" w:rsidP="00A57BD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57BD7">
        <w:rPr>
          <w:rFonts w:ascii="Segoe UI Emoji" w:eastAsia="Times New Roman" w:hAnsi="Segoe UI Emoji" w:cs="Segoe UI Emoji"/>
          <w:b/>
          <w:bCs/>
          <w:sz w:val="27"/>
          <w:szCs w:val="27"/>
          <w:lang w:eastAsia="ru-RU"/>
        </w:rPr>
        <w:t>🌐</w:t>
      </w:r>
      <w:r w:rsidRPr="00A57BD7">
        <w:rPr>
          <w:rFonts w:ascii="Times New Roman" w:eastAsia="Times New Roman" w:hAnsi="Times New Roman" w:cs="Times New Roman"/>
          <w:b/>
          <w:bCs/>
          <w:sz w:val="27"/>
          <w:szCs w:val="27"/>
          <w:lang w:eastAsia="ru-RU"/>
        </w:rPr>
        <w:t xml:space="preserve"> IoT ulgamynda degişli hukuk üpjünçiligi bar bolan ýurtlar we kanunlaryň atlary: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160"/>
        <w:gridCol w:w="4511"/>
      </w:tblGrid>
      <w:tr w:rsidR="00A57BD7" w:rsidRPr="00A57BD7" w14:paraId="39471ABC" w14:textId="77777777" w:rsidTr="00A57BD7">
        <w:trPr>
          <w:tblHeader/>
          <w:tblCellSpacing w:w="15" w:type="dxa"/>
        </w:trPr>
        <w:tc>
          <w:tcPr>
            <w:tcW w:w="0" w:type="auto"/>
            <w:vAlign w:val="center"/>
            <w:hideMark/>
          </w:tcPr>
          <w:p w14:paraId="6BD195DC" w14:textId="77777777" w:rsidR="00A57BD7" w:rsidRPr="00A57BD7" w:rsidRDefault="00A57BD7" w:rsidP="00A57BD7">
            <w:pPr>
              <w:spacing w:after="0" w:line="240" w:lineRule="auto"/>
              <w:jc w:val="center"/>
              <w:rPr>
                <w:rFonts w:ascii="Times New Roman" w:eastAsia="Times New Roman" w:hAnsi="Times New Roman" w:cs="Times New Roman"/>
                <w:b/>
                <w:bCs/>
                <w:sz w:val="24"/>
                <w:szCs w:val="24"/>
                <w:lang w:eastAsia="ru-RU"/>
              </w:rPr>
            </w:pPr>
            <w:r w:rsidRPr="00A57BD7">
              <w:rPr>
                <w:rFonts w:ascii="Times New Roman" w:eastAsia="Times New Roman" w:hAnsi="Times New Roman" w:cs="Times New Roman"/>
                <w:b/>
                <w:bCs/>
                <w:sz w:val="24"/>
                <w:szCs w:val="24"/>
                <w:lang w:eastAsia="ru-RU"/>
              </w:rPr>
              <w:t>Ýurt</w:t>
            </w:r>
          </w:p>
        </w:tc>
        <w:tc>
          <w:tcPr>
            <w:tcW w:w="0" w:type="auto"/>
            <w:vAlign w:val="center"/>
            <w:hideMark/>
          </w:tcPr>
          <w:p w14:paraId="626F008C" w14:textId="77777777" w:rsidR="00A57BD7" w:rsidRPr="00A57BD7" w:rsidRDefault="00A57BD7" w:rsidP="00A57BD7">
            <w:pPr>
              <w:spacing w:after="0" w:line="240" w:lineRule="auto"/>
              <w:jc w:val="center"/>
              <w:rPr>
                <w:rFonts w:ascii="Times New Roman" w:eastAsia="Times New Roman" w:hAnsi="Times New Roman" w:cs="Times New Roman"/>
                <w:b/>
                <w:bCs/>
                <w:sz w:val="24"/>
                <w:szCs w:val="24"/>
                <w:lang w:eastAsia="ru-RU"/>
              </w:rPr>
            </w:pPr>
            <w:r w:rsidRPr="00A57BD7">
              <w:rPr>
                <w:rFonts w:ascii="Times New Roman" w:eastAsia="Times New Roman" w:hAnsi="Times New Roman" w:cs="Times New Roman"/>
                <w:b/>
                <w:bCs/>
                <w:sz w:val="24"/>
                <w:szCs w:val="24"/>
                <w:lang w:eastAsia="ru-RU"/>
              </w:rPr>
              <w:t>IoT bilen bagly hukuk üpjünçiligi / Kanunynyň ady</w:t>
            </w:r>
          </w:p>
        </w:tc>
        <w:tc>
          <w:tcPr>
            <w:tcW w:w="0" w:type="auto"/>
            <w:vAlign w:val="center"/>
            <w:hideMark/>
          </w:tcPr>
          <w:p w14:paraId="5774DCCA" w14:textId="77777777" w:rsidR="00A57BD7" w:rsidRPr="00A57BD7" w:rsidRDefault="00A57BD7" w:rsidP="00A57BD7">
            <w:pPr>
              <w:spacing w:after="0" w:line="240" w:lineRule="auto"/>
              <w:jc w:val="center"/>
              <w:rPr>
                <w:rFonts w:ascii="Times New Roman" w:eastAsia="Times New Roman" w:hAnsi="Times New Roman" w:cs="Times New Roman"/>
                <w:b/>
                <w:bCs/>
                <w:sz w:val="24"/>
                <w:szCs w:val="24"/>
                <w:lang w:eastAsia="ru-RU"/>
              </w:rPr>
            </w:pPr>
            <w:r w:rsidRPr="00A57BD7">
              <w:rPr>
                <w:rFonts w:ascii="Times New Roman" w:eastAsia="Times New Roman" w:hAnsi="Times New Roman" w:cs="Times New Roman"/>
                <w:b/>
                <w:bCs/>
                <w:sz w:val="24"/>
                <w:szCs w:val="24"/>
                <w:lang w:eastAsia="ru-RU"/>
              </w:rPr>
              <w:t>Esasy maksady</w:t>
            </w:r>
          </w:p>
        </w:tc>
      </w:tr>
      <w:tr w:rsidR="00A57BD7" w:rsidRPr="00A57BD7" w14:paraId="30868C9E" w14:textId="77777777" w:rsidTr="00A57BD7">
        <w:trPr>
          <w:tblCellSpacing w:w="15" w:type="dxa"/>
        </w:trPr>
        <w:tc>
          <w:tcPr>
            <w:tcW w:w="0" w:type="auto"/>
            <w:vAlign w:val="center"/>
            <w:hideMark/>
          </w:tcPr>
          <w:p w14:paraId="77D9609B"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Segoe UI Emoji" w:eastAsia="Times New Roman" w:hAnsi="Segoe UI Emoji" w:cs="Segoe UI Emoji"/>
                <w:sz w:val="24"/>
                <w:szCs w:val="24"/>
                <w:lang w:eastAsia="ru-RU"/>
              </w:rPr>
              <w:t>🇪🇺</w:t>
            </w:r>
            <w:r w:rsidRPr="00A57BD7">
              <w:rPr>
                <w:rFonts w:ascii="Times New Roman" w:eastAsia="Times New Roman" w:hAnsi="Times New Roman" w:cs="Times New Roman"/>
                <w:sz w:val="24"/>
                <w:szCs w:val="24"/>
                <w:lang w:eastAsia="ru-RU"/>
              </w:rPr>
              <w:t xml:space="preserve"> Ýewropa Bileleşigi</w:t>
            </w:r>
          </w:p>
        </w:tc>
        <w:tc>
          <w:tcPr>
            <w:tcW w:w="0" w:type="auto"/>
            <w:vAlign w:val="center"/>
            <w:hideMark/>
          </w:tcPr>
          <w:p w14:paraId="695C10FE"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b/>
                <w:bCs/>
                <w:sz w:val="24"/>
                <w:szCs w:val="24"/>
                <w:lang w:eastAsia="ru-RU"/>
              </w:rPr>
              <w:t>GDPR (General Data Protection Regulation)</w:t>
            </w:r>
          </w:p>
        </w:tc>
        <w:tc>
          <w:tcPr>
            <w:tcW w:w="0" w:type="auto"/>
            <w:vAlign w:val="center"/>
            <w:hideMark/>
          </w:tcPr>
          <w:p w14:paraId="0C04D5B1"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Şahsy maglumatlaryň gizlinligini we howpsuzlygyny üpjün etmek.</w:t>
            </w:r>
          </w:p>
        </w:tc>
      </w:tr>
      <w:tr w:rsidR="00A57BD7" w:rsidRPr="00A57BD7" w14:paraId="661FBB6C" w14:textId="77777777" w:rsidTr="00A57BD7">
        <w:trPr>
          <w:tblCellSpacing w:w="15" w:type="dxa"/>
        </w:trPr>
        <w:tc>
          <w:tcPr>
            <w:tcW w:w="0" w:type="auto"/>
            <w:vAlign w:val="center"/>
            <w:hideMark/>
          </w:tcPr>
          <w:p w14:paraId="34CD4E69"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Segoe UI Emoji" w:eastAsia="Times New Roman" w:hAnsi="Segoe UI Emoji" w:cs="Segoe UI Emoji"/>
                <w:sz w:val="24"/>
                <w:szCs w:val="24"/>
                <w:lang w:eastAsia="ru-RU"/>
              </w:rPr>
              <w:t>🇺🇸</w:t>
            </w:r>
            <w:r w:rsidRPr="00A57BD7">
              <w:rPr>
                <w:rFonts w:ascii="Times New Roman" w:eastAsia="Times New Roman" w:hAnsi="Times New Roman" w:cs="Times New Roman"/>
                <w:sz w:val="24"/>
                <w:szCs w:val="24"/>
                <w:lang w:eastAsia="ru-RU"/>
              </w:rPr>
              <w:t xml:space="preserve"> ABŞ (Kaliforniýa)</w:t>
            </w:r>
          </w:p>
        </w:tc>
        <w:tc>
          <w:tcPr>
            <w:tcW w:w="0" w:type="auto"/>
            <w:vAlign w:val="center"/>
            <w:hideMark/>
          </w:tcPr>
          <w:p w14:paraId="4345D0C9"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b/>
                <w:bCs/>
                <w:sz w:val="24"/>
                <w:szCs w:val="24"/>
                <w:lang w:eastAsia="ru-RU"/>
              </w:rPr>
              <w:t>CCPA (California Consumer Privacy Act)</w:t>
            </w:r>
          </w:p>
        </w:tc>
        <w:tc>
          <w:tcPr>
            <w:tcW w:w="0" w:type="auto"/>
            <w:vAlign w:val="center"/>
            <w:hideMark/>
          </w:tcPr>
          <w:p w14:paraId="68678329"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Ulanyjynyň şahsy maglumatlaryna gözegçilik hukugyny üpjün etmek.</w:t>
            </w:r>
          </w:p>
        </w:tc>
      </w:tr>
      <w:tr w:rsidR="00A57BD7" w:rsidRPr="00A57BD7" w14:paraId="70E35BC9" w14:textId="77777777" w:rsidTr="00A57BD7">
        <w:trPr>
          <w:tblCellSpacing w:w="15" w:type="dxa"/>
        </w:trPr>
        <w:tc>
          <w:tcPr>
            <w:tcW w:w="0" w:type="auto"/>
            <w:vAlign w:val="center"/>
            <w:hideMark/>
          </w:tcPr>
          <w:p w14:paraId="6A65FDEA"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Segoe UI Emoji" w:eastAsia="Times New Roman" w:hAnsi="Segoe UI Emoji" w:cs="Segoe UI Emoji"/>
                <w:sz w:val="24"/>
                <w:szCs w:val="24"/>
                <w:lang w:eastAsia="ru-RU"/>
              </w:rPr>
              <w:t>🇨🇳</w:t>
            </w:r>
            <w:r w:rsidRPr="00A57BD7">
              <w:rPr>
                <w:rFonts w:ascii="Times New Roman" w:eastAsia="Times New Roman" w:hAnsi="Times New Roman" w:cs="Times New Roman"/>
                <w:sz w:val="24"/>
                <w:szCs w:val="24"/>
                <w:lang w:eastAsia="ru-RU"/>
              </w:rPr>
              <w:t xml:space="preserve"> Hytaý</w:t>
            </w:r>
          </w:p>
        </w:tc>
        <w:tc>
          <w:tcPr>
            <w:tcW w:w="0" w:type="auto"/>
            <w:vAlign w:val="center"/>
            <w:hideMark/>
          </w:tcPr>
          <w:p w14:paraId="65CAF87C"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b/>
                <w:bCs/>
                <w:sz w:val="24"/>
                <w:szCs w:val="24"/>
                <w:lang w:eastAsia="ru-RU"/>
              </w:rPr>
              <w:t>Cybersecurity Law (2017)</w:t>
            </w:r>
            <w:r w:rsidRPr="00A57BD7">
              <w:rPr>
                <w:rFonts w:ascii="Times New Roman" w:eastAsia="Times New Roman" w:hAnsi="Times New Roman" w:cs="Times New Roman"/>
                <w:sz w:val="24"/>
                <w:szCs w:val="24"/>
                <w:lang w:eastAsia="ru-RU"/>
              </w:rPr>
              <w:t xml:space="preserve"> we </w:t>
            </w:r>
            <w:r w:rsidRPr="00A57BD7">
              <w:rPr>
                <w:rFonts w:ascii="Times New Roman" w:eastAsia="Times New Roman" w:hAnsi="Times New Roman" w:cs="Times New Roman"/>
                <w:b/>
                <w:bCs/>
                <w:sz w:val="24"/>
                <w:szCs w:val="24"/>
                <w:lang w:eastAsia="ru-RU"/>
              </w:rPr>
              <w:t>Data Security Law (2021)</w:t>
            </w:r>
          </w:p>
        </w:tc>
        <w:tc>
          <w:tcPr>
            <w:tcW w:w="0" w:type="auto"/>
            <w:vAlign w:val="center"/>
            <w:hideMark/>
          </w:tcPr>
          <w:p w14:paraId="36AB9E44"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Maglumatlaryň ýurdun içinde saklanylmagy we howpsuzlyk çäreleri.</w:t>
            </w:r>
          </w:p>
        </w:tc>
      </w:tr>
      <w:tr w:rsidR="00A57BD7" w:rsidRPr="00A57BD7" w14:paraId="6D687DDB" w14:textId="77777777" w:rsidTr="00A57BD7">
        <w:trPr>
          <w:tblCellSpacing w:w="15" w:type="dxa"/>
        </w:trPr>
        <w:tc>
          <w:tcPr>
            <w:tcW w:w="0" w:type="auto"/>
            <w:vAlign w:val="center"/>
            <w:hideMark/>
          </w:tcPr>
          <w:p w14:paraId="5D4519FD"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Segoe UI Emoji" w:eastAsia="Times New Roman" w:hAnsi="Segoe UI Emoji" w:cs="Segoe UI Emoji"/>
                <w:sz w:val="24"/>
                <w:szCs w:val="24"/>
                <w:lang w:eastAsia="ru-RU"/>
              </w:rPr>
              <w:t>🇯🇵</w:t>
            </w:r>
            <w:r w:rsidRPr="00A57BD7">
              <w:rPr>
                <w:rFonts w:ascii="Times New Roman" w:eastAsia="Times New Roman" w:hAnsi="Times New Roman" w:cs="Times New Roman"/>
                <w:sz w:val="24"/>
                <w:szCs w:val="24"/>
                <w:lang w:eastAsia="ru-RU"/>
              </w:rPr>
              <w:t xml:space="preserve"> Ýaponiýa</w:t>
            </w:r>
          </w:p>
        </w:tc>
        <w:tc>
          <w:tcPr>
            <w:tcW w:w="0" w:type="auto"/>
            <w:vAlign w:val="center"/>
            <w:hideMark/>
          </w:tcPr>
          <w:p w14:paraId="3F02F55F"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b/>
                <w:bCs/>
                <w:sz w:val="24"/>
                <w:szCs w:val="24"/>
                <w:lang w:eastAsia="ru-RU"/>
              </w:rPr>
              <w:t>APPI (Act on the Protection of Personal Information)</w:t>
            </w:r>
          </w:p>
        </w:tc>
        <w:tc>
          <w:tcPr>
            <w:tcW w:w="0" w:type="auto"/>
            <w:vAlign w:val="center"/>
            <w:hideMark/>
          </w:tcPr>
          <w:p w14:paraId="6F8C1E04"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Şahsy maglumatlaryň toplanylmagy we ulanylmagy boýunça düzgünler.</w:t>
            </w:r>
          </w:p>
        </w:tc>
      </w:tr>
      <w:tr w:rsidR="00A57BD7" w:rsidRPr="00A57BD7" w14:paraId="597FA817" w14:textId="77777777" w:rsidTr="00A57BD7">
        <w:trPr>
          <w:tblCellSpacing w:w="15" w:type="dxa"/>
        </w:trPr>
        <w:tc>
          <w:tcPr>
            <w:tcW w:w="0" w:type="auto"/>
            <w:vAlign w:val="center"/>
            <w:hideMark/>
          </w:tcPr>
          <w:p w14:paraId="5CB124E1"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Segoe UI Emoji" w:eastAsia="Times New Roman" w:hAnsi="Segoe UI Emoji" w:cs="Segoe UI Emoji"/>
                <w:sz w:val="24"/>
                <w:szCs w:val="24"/>
                <w:lang w:eastAsia="ru-RU"/>
              </w:rPr>
              <w:t>🇷🇺</w:t>
            </w:r>
            <w:r w:rsidRPr="00A57BD7">
              <w:rPr>
                <w:rFonts w:ascii="Times New Roman" w:eastAsia="Times New Roman" w:hAnsi="Times New Roman" w:cs="Times New Roman"/>
                <w:sz w:val="24"/>
                <w:szCs w:val="24"/>
                <w:lang w:eastAsia="ru-RU"/>
              </w:rPr>
              <w:t xml:space="preserve"> Russiýa</w:t>
            </w:r>
          </w:p>
        </w:tc>
        <w:tc>
          <w:tcPr>
            <w:tcW w:w="0" w:type="auto"/>
            <w:vAlign w:val="center"/>
            <w:hideMark/>
          </w:tcPr>
          <w:p w14:paraId="12E0C25A"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b/>
                <w:bCs/>
                <w:sz w:val="24"/>
                <w:szCs w:val="24"/>
                <w:lang w:eastAsia="ru-RU"/>
              </w:rPr>
              <w:t>Federal Law No. 152-FZ – On Personal Data</w:t>
            </w:r>
          </w:p>
        </w:tc>
        <w:tc>
          <w:tcPr>
            <w:tcW w:w="0" w:type="auto"/>
            <w:vAlign w:val="center"/>
            <w:hideMark/>
          </w:tcPr>
          <w:p w14:paraId="538CBEC7"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Maglumatlaryň ýerli serwerlerde saklanylmagyny we rugsat bilen ulanylmagyny talap edýär.</w:t>
            </w:r>
          </w:p>
        </w:tc>
      </w:tr>
      <w:tr w:rsidR="00A57BD7" w:rsidRPr="00A57BD7" w14:paraId="1F4FAF03" w14:textId="77777777" w:rsidTr="00A57BD7">
        <w:trPr>
          <w:tblCellSpacing w:w="15" w:type="dxa"/>
        </w:trPr>
        <w:tc>
          <w:tcPr>
            <w:tcW w:w="0" w:type="auto"/>
            <w:vAlign w:val="center"/>
            <w:hideMark/>
          </w:tcPr>
          <w:p w14:paraId="1160655B"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Segoe UI Emoji" w:eastAsia="Times New Roman" w:hAnsi="Segoe UI Emoji" w:cs="Segoe UI Emoji"/>
                <w:sz w:val="24"/>
                <w:szCs w:val="24"/>
                <w:lang w:eastAsia="ru-RU"/>
              </w:rPr>
              <w:t>🇮🇳</w:t>
            </w:r>
            <w:r w:rsidRPr="00A57BD7">
              <w:rPr>
                <w:rFonts w:ascii="Times New Roman" w:eastAsia="Times New Roman" w:hAnsi="Times New Roman" w:cs="Times New Roman"/>
                <w:sz w:val="24"/>
                <w:szCs w:val="24"/>
                <w:lang w:eastAsia="ru-RU"/>
              </w:rPr>
              <w:t xml:space="preserve"> Hindistan</w:t>
            </w:r>
          </w:p>
        </w:tc>
        <w:tc>
          <w:tcPr>
            <w:tcW w:w="0" w:type="auto"/>
            <w:vAlign w:val="center"/>
            <w:hideMark/>
          </w:tcPr>
          <w:p w14:paraId="3A1D1639"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b/>
                <w:bCs/>
                <w:sz w:val="24"/>
                <w:szCs w:val="24"/>
                <w:lang w:eastAsia="ru-RU"/>
              </w:rPr>
              <w:t>Digital Personal Data Protection Act (2023)</w:t>
            </w:r>
          </w:p>
        </w:tc>
        <w:tc>
          <w:tcPr>
            <w:tcW w:w="0" w:type="auto"/>
            <w:vAlign w:val="center"/>
            <w:hideMark/>
          </w:tcPr>
          <w:p w14:paraId="08EA4B19"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Şahsy maglumatlaryň ýygnalmagy we ulanylyşy boýunça çäklendirmeler girizýär.</w:t>
            </w:r>
          </w:p>
        </w:tc>
      </w:tr>
      <w:tr w:rsidR="00A57BD7" w:rsidRPr="00A57BD7" w14:paraId="40D832E6" w14:textId="77777777" w:rsidTr="00A57BD7">
        <w:trPr>
          <w:tblCellSpacing w:w="15" w:type="dxa"/>
        </w:trPr>
        <w:tc>
          <w:tcPr>
            <w:tcW w:w="0" w:type="auto"/>
            <w:vAlign w:val="center"/>
            <w:hideMark/>
          </w:tcPr>
          <w:p w14:paraId="4EF9D104"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Segoe UI Emoji" w:eastAsia="Times New Roman" w:hAnsi="Segoe UI Emoji" w:cs="Segoe UI Emoji"/>
                <w:sz w:val="24"/>
                <w:szCs w:val="24"/>
                <w:lang w:eastAsia="ru-RU"/>
              </w:rPr>
              <w:t>🇦🇺</w:t>
            </w:r>
            <w:r w:rsidRPr="00A57BD7">
              <w:rPr>
                <w:rFonts w:ascii="Times New Roman" w:eastAsia="Times New Roman" w:hAnsi="Times New Roman" w:cs="Times New Roman"/>
                <w:sz w:val="24"/>
                <w:szCs w:val="24"/>
                <w:lang w:eastAsia="ru-RU"/>
              </w:rPr>
              <w:t xml:space="preserve"> Awstraliýa</w:t>
            </w:r>
          </w:p>
        </w:tc>
        <w:tc>
          <w:tcPr>
            <w:tcW w:w="0" w:type="auto"/>
            <w:vAlign w:val="center"/>
            <w:hideMark/>
          </w:tcPr>
          <w:p w14:paraId="60D478DE"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b/>
                <w:bCs/>
                <w:sz w:val="24"/>
                <w:szCs w:val="24"/>
                <w:lang w:eastAsia="ru-RU"/>
              </w:rPr>
              <w:t>Privacy Act 1988</w:t>
            </w:r>
          </w:p>
        </w:tc>
        <w:tc>
          <w:tcPr>
            <w:tcW w:w="0" w:type="auto"/>
            <w:vAlign w:val="center"/>
            <w:hideMark/>
          </w:tcPr>
          <w:p w14:paraId="522DC480"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IoT arkaly ýygnalýan maglumatlaryň goralmagyny üpjün edýär.</w:t>
            </w:r>
          </w:p>
        </w:tc>
      </w:tr>
      <w:tr w:rsidR="00A57BD7" w:rsidRPr="00A57BD7" w14:paraId="2C5A923C" w14:textId="77777777" w:rsidTr="00A57BD7">
        <w:trPr>
          <w:tblCellSpacing w:w="15" w:type="dxa"/>
        </w:trPr>
        <w:tc>
          <w:tcPr>
            <w:tcW w:w="0" w:type="auto"/>
            <w:vAlign w:val="center"/>
            <w:hideMark/>
          </w:tcPr>
          <w:p w14:paraId="41257793"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Segoe UI Emoji" w:eastAsia="Times New Roman" w:hAnsi="Segoe UI Emoji" w:cs="Segoe UI Emoji"/>
                <w:sz w:val="24"/>
                <w:szCs w:val="24"/>
                <w:lang w:eastAsia="ru-RU"/>
              </w:rPr>
              <w:t>🇬🇧</w:t>
            </w:r>
            <w:r w:rsidRPr="00A57BD7">
              <w:rPr>
                <w:rFonts w:ascii="Times New Roman" w:eastAsia="Times New Roman" w:hAnsi="Times New Roman" w:cs="Times New Roman"/>
                <w:sz w:val="24"/>
                <w:szCs w:val="24"/>
                <w:lang w:eastAsia="ru-RU"/>
              </w:rPr>
              <w:t xml:space="preserve"> Birleşen Patyşalyk</w:t>
            </w:r>
          </w:p>
        </w:tc>
        <w:tc>
          <w:tcPr>
            <w:tcW w:w="0" w:type="auto"/>
            <w:vAlign w:val="center"/>
            <w:hideMark/>
          </w:tcPr>
          <w:p w14:paraId="556909F5"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b/>
                <w:bCs/>
                <w:sz w:val="24"/>
                <w:szCs w:val="24"/>
                <w:lang w:eastAsia="ru-RU"/>
              </w:rPr>
              <w:t>UK GDPR</w:t>
            </w:r>
            <w:r w:rsidRPr="00A57BD7">
              <w:rPr>
                <w:rFonts w:ascii="Times New Roman" w:eastAsia="Times New Roman" w:hAnsi="Times New Roman" w:cs="Times New Roman"/>
                <w:sz w:val="24"/>
                <w:szCs w:val="24"/>
                <w:lang w:eastAsia="ru-RU"/>
              </w:rPr>
              <w:t xml:space="preserve"> we </w:t>
            </w:r>
            <w:r w:rsidRPr="00A57BD7">
              <w:rPr>
                <w:rFonts w:ascii="Times New Roman" w:eastAsia="Times New Roman" w:hAnsi="Times New Roman" w:cs="Times New Roman"/>
                <w:b/>
                <w:bCs/>
                <w:sz w:val="24"/>
                <w:szCs w:val="24"/>
                <w:lang w:eastAsia="ru-RU"/>
              </w:rPr>
              <w:t>Data Protection Act 2018</w:t>
            </w:r>
          </w:p>
        </w:tc>
        <w:tc>
          <w:tcPr>
            <w:tcW w:w="0" w:type="auto"/>
            <w:vAlign w:val="center"/>
            <w:hideMark/>
          </w:tcPr>
          <w:p w14:paraId="39AFE7C0"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IoT arkaly toplanan maglumatlaryň ygtybarly we adalatly işlenmegini üpjün edýär.</w:t>
            </w:r>
          </w:p>
        </w:tc>
      </w:tr>
    </w:tbl>
    <w:p w14:paraId="29A8C756" w14:textId="77777777" w:rsidR="00A57BD7" w:rsidRPr="00A57BD7" w:rsidRDefault="00A57BD7" w:rsidP="00A57BD7">
      <w:pPr>
        <w:spacing w:after="0"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pict w14:anchorId="2133788C">
          <v:rect id="_x0000_i1066" style="width:0;height:1.5pt" o:hralign="center" o:hrstd="t" o:hr="t" fillcolor="#a0a0a0" stroked="f"/>
        </w:pict>
      </w:r>
    </w:p>
    <w:p w14:paraId="4AF40948" w14:textId="77777777" w:rsidR="00A57BD7" w:rsidRPr="00A57BD7" w:rsidRDefault="00A57BD7" w:rsidP="00A57BD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57BD7">
        <w:rPr>
          <w:rFonts w:ascii="Segoe UI Emoji" w:eastAsia="Times New Roman" w:hAnsi="Segoe UI Emoji" w:cs="Segoe UI Emoji"/>
          <w:b/>
          <w:bCs/>
          <w:sz w:val="27"/>
          <w:szCs w:val="27"/>
          <w:lang w:eastAsia="ru-RU"/>
        </w:rPr>
        <w:t>📌</w:t>
      </w:r>
      <w:r w:rsidRPr="00A57BD7">
        <w:rPr>
          <w:rFonts w:ascii="Times New Roman" w:eastAsia="Times New Roman" w:hAnsi="Times New Roman" w:cs="Times New Roman"/>
          <w:b/>
          <w:bCs/>
          <w:sz w:val="27"/>
          <w:szCs w:val="27"/>
          <w:lang w:eastAsia="ru-RU"/>
        </w:rPr>
        <w:t xml:space="preserve"> Bellesi gerek zatlar:</w:t>
      </w:r>
    </w:p>
    <w:p w14:paraId="0F14DD3C" w14:textId="77777777" w:rsidR="00A57BD7" w:rsidRPr="00A57BD7" w:rsidRDefault="00A57BD7" w:rsidP="00A57B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 xml:space="preserve">Bu kanunlar </w:t>
      </w:r>
      <w:r w:rsidRPr="00A57BD7">
        <w:rPr>
          <w:rFonts w:ascii="Times New Roman" w:eastAsia="Times New Roman" w:hAnsi="Times New Roman" w:cs="Times New Roman"/>
          <w:b/>
          <w:bCs/>
          <w:sz w:val="24"/>
          <w:szCs w:val="24"/>
          <w:lang w:eastAsia="ru-RU"/>
        </w:rPr>
        <w:t>IoT ulgamlaryna gönükdirilen aýratyn kanunlar bolmasa-da</w:t>
      </w:r>
      <w:r w:rsidRPr="00A57BD7">
        <w:rPr>
          <w:rFonts w:ascii="Times New Roman" w:eastAsia="Times New Roman" w:hAnsi="Times New Roman" w:cs="Times New Roman"/>
          <w:sz w:val="24"/>
          <w:szCs w:val="24"/>
          <w:lang w:eastAsia="ru-RU"/>
        </w:rPr>
        <w:t xml:space="preserve">, </w:t>
      </w:r>
      <w:r w:rsidRPr="00A57BD7">
        <w:rPr>
          <w:rFonts w:ascii="Times New Roman" w:eastAsia="Times New Roman" w:hAnsi="Times New Roman" w:cs="Times New Roman"/>
          <w:b/>
          <w:bCs/>
          <w:sz w:val="24"/>
          <w:szCs w:val="24"/>
          <w:lang w:eastAsia="ru-RU"/>
        </w:rPr>
        <w:t>IoT arkaly toplanýan şahsy maglumatlaryň</w:t>
      </w:r>
      <w:r w:rsidRPr="00A57BD7">
        <w:rPr>
          <w:rFonts w:ascii="Times New Roman" w:eastAsia="Times New Roman" w:hAnsi="Times New Roman" w:cs="Times New Roman"/>
          <w:sz w:val="24"/>
          <w:szCs w:val="24"/>
          <w:lang w:eastAsia="ru-RU"/>
        </w:rPr>
        <w:t xml:space="preserve"> işlenişine degişli düzgünleri öz içine alýar.</w:t>
      </w:r>
    </w:p>
    <w:p w14:paraId="2E78049D" w14:textId="77777777" w:rsidR="00A57BD7" w:rsidRPr="00A57BD7" w:rsidRDefault="00A57BD7" w:rsidP="00A57B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 xml:space="preserve">IoT ulgamyna gönükdirilen </w:t>
      </w:r>
      <w:r w:rsidRPr="00A57BD7">
        <w:rPr>
          <w:rFonts w:ascii="Times New Roman" w:eastAsia="Times New Roman" w:hAnsi="Times New Roman" w:cs="Times New Roman"/>
          <w:b/>
          <w:bCs/>
          <w:sz w:val="24"/>
          <w:szCs w:val="24"/>
          <w:lang w:eastAsia="ru-RU"/>
        </w:rPr>
        <w:t>aýratyn howpsuzlyk standartlary</w:t>
      </w:r>
      <w:r w:rsidRPr="00A57BD7">
        <w:rPr>
          <w:rFonts w:ascii="Times New Roman" w:eastAsia="Times New Roman" w:hAnsi="Times New Roman" w:cs="Times New Roman"/>
          <w:sz w:val="24"/>
          <w:szCs w:val="24"/>
          <w:lang w:eastAsia="ru-RU"/>
        </w:rPr>
        <w:t xml:space="preserve"> hem bar (mysal: ETSI EN 303 645, NIST SP 800-183), olar kanun däl, emma kanunlary ýerine ýetirmek üçin gollanma hökmünde ulanylýar.</w:t>
      </w:r>
    </w:p>
    <w:p w14:paraId="4D55CF41" w14:textId="77777777" w:rsidR="00A57BD7" w:rsidRPr="00A57BD7" w:rsidRDefault="00A57BD7" w:rsidP="00A57BD7">
      <w:pPr>
        <w:spacing w:before="100" w:beforeAutospacing="1" w:after="100" w:afterAutospacing="1" w:line="240" w:lineRule="auto"/>
        <w:rPr>
          <w:rFonts w:ascii="Times New Roman" w:eastAsia="Times New Roman" w:hAnsi="Times New Roman" w:cs="Times New Roman"/>
          <w:sz w:val="24"/>
          <w:szCs w:val="24"/>
          <w:lang w:eastAsia="ru-RU"/>
        </w:rPr>
      </w:pPr>
      <w:r w:rsidRPr="00A57BD7">
        <w:rPr>
          <w:rFonts w:ascii="Times New Roman" w:eastAsia="Times New Roman" w:hAnsi="Times New Roman" w:cs="Times New Roman"/>
          <w:sz w:val="24"/>
          <w:szCs w:val="24"/>
          <w:lang w:eastAsia="ru-RU"/>
        </w:rPr>
        <w:t>Eger belli bir ýurtdaky IoT hukugy barada giňişleýin maglumat isleseňiz, haýsy ýurtdygyny aýdyp bilersiňiz – men doly düşündirip bereýin.</w:t>
      </w:r>
    </w:p>
    <w:p w14:paraId="10C98B9A" w14:textId="77777777" w:rsidR="00081C06" w:rsidRDefault="00081C06">
      <w:bookmarkStart w:id="0" w:name="_GoBack"/>
      <w:bookmarkEnd w:id="0"/>
    </w:p>
    <w:sectPr w:rsidR="00081C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3EC0"/>
    <w:multiLevelType w:val="multilevel"/>
    <w:tmpl w:val="0D5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1AEE"/>
    <w:multiLevelType w:val="multilevel"/>
    <w:tmpl w:val="902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1026F"/>
    <w:multiLevelType w:val="multilevel"/>
    <w:tmpl w:val="327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A2A4E"/>
    <w:multiLevelType w:val="multilevel"/>
    <w:tmpl w:val="68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84136"/>
    <w:multiLevelType w:val="multilevel"/>
    <w:tmpl w:val="1148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858C4"/>
    <w:multiLevelType w:val="multilevel"/>
    <w:tmpl w:val="4EA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17ED8"/>
    <w:multiLevelType w:val="multilevel"/>
    <w:tmpl w:val="FA788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44B00"/>
    <w:multiLevelType w:val="multilevel"/>
    <w:tmpl w:val="FA5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7209E"/>
    <w:multiLevelType w:val="multilevel"/>
    <w:tmpl w:val="EB1C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561BC"/>
    <w:multiLevelType w:val="multilevel"/>
    <w:tmpl w:val="7576B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D43E0"/>
    <w:multiLevelType w:val="multilevel"/>
    <w:tmpl w:val="6A36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1226D"/>
    <w:multiLevelType w:val="multilevel"/>
    <w:tmpl w:val="CF56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F47A8"/>
    <w:multiLevelType w:val="multilevel"/>
    <w:tmpl w:val="5BC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52220"/>
    <w:multiLevelType w:val="multilevel"/>
    <w:tmpl w:val="A5BEE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7799D"/>
    <w:multiLevelType w:val="multilevel"/>
    <w:tmpl w:val="8F5E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C4BE1"/>
    <w:multiLevelType w:val="multilevel"/>
    <w:tmpl w:val="8624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E512F"/>
    <w:multiLevelType w:val="multilevel"/>
    <w:tmpl w:val="73A6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2"/>
  </w:num>
  <w:num w:numId="4">
    <w:abstractNumId w:val="5"/>
  </w:num>
  <w:num w:numId="5">
    <w:abstractNumId w:val="7"/>
  </w:num>
  <w:num w:numId="6">
    <w:abstractNumId w:val="10"/>
  </w:num>
  <w:num w:numId="7">
    <w:abstractNumId w:val="15"/>
  </w:num>
  <w:num w:numId="8">
    <w:abstractNumId w:val="8"/>
  </w:num>
  <w:num w:numId="9">
    <w:abstractNumId w:val="14"/>
  </w:num>
  <w:num w:numId="10">
    <w:abstractNumId w:val="9"/>
  </w:num>
  <w:num w:numId="11">
    <w:abstractNumId w:val="13"/>
  </w:num>
  <w:num w:numId="12">
    <w:abstractNumId w:val="4"/>
  </w:num>
  <w:num w:numId="13">
    <w:abstractNumId w:val="6"/>
  </w:num>
  <w:num w:numId="14">
    <w:abstractNumId w:val="1"/>
  </w:num>
  <w:num w:numId="15">
    <w:abstractNumId w:val="11"/>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E1"/>
    <w:rsid w:val="00081C06"/>
    <w:rsid w:val="000C359F"/>
    <w:rsid w:val="002418E1"/>
    <w:rsid w:val="00932020"/>
    <w:rsid w:val="00A57BD7"/>
    <w:rsid w:val="00B10238"/>
    <w:rsid w:val="00BB1F9C"/>
    <w:rsid w:val="00C75622"/>
    <w:rsid w:val="00FF2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EC0C"/>
  <w15:chartTrackingRefBased/>
  <w15:docId w15:val="{7044BEBF-901E-4CBE-AA21-4B50F3B9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FF20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F20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F20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F207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F20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F2078"/>
    <w:rPr>
      <w:b/>
      <w:bCs/>
    </w:rPr>
  </w:style>
  <w:style w:type="character" w:styleId="a5">
    <w:name w:val="Hyperlink"/>
    <w:basedOn w:val="a0"/>
    <w:uiPriority w:val="99"/>
    <w:semiHidden/>
    <w:unhideWhenUsed/>
    <w:rsid w:val="00C75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17894">
      <w:bodyDiv w:val="1"/>
      <w:marLeft w:val="0"/>
      <w:marRight w:val="0"/>
      <w:marTop w:val="0"/>
      <w:marBottom w:val="0"/>
      <w:divBdr>
        <w:top w:val="none" w:sz="0" w:space="0" w:color="auto"/>
        <w:left w:val="none" w:sz="0" w:space="0" w:color="auto"/>
        <w:bottom w:val="none" w:sz="0" w:space="0" w:color="auto"/>
        <w:right w:val="none" w:sz="0" w:space="0" w:color="auto"/>
      </w:divBdr>
    </w:div>
    <w:div w:id="465200247">
      <w:bodyDiv w:val="1"/>
      <w:marLeft w:val="0"/>
      <w:marRight w:val="0"/>
      <w:marTop w:val="0"/>
      <w:marBottom w:val="0"/>
      <w:divBdr>
        <w:top w:val="none" w:sz="0" w:space="0" w:color="auto"/>
        <w:left w:val="none" w:sz="0" w:space="0" w:color="auto"/>
        <w:bottom w:val="none" w:sz="0" w:space="0" w:color="auto"/>
        <w:right w:val="none" w:sz="0" w:space="0" w:color="auto"/>
      </w:divBdr>
    </w:div>
    <w:div w:id="577448953">
      <w:bodyDiv w:val="1"/>
      <w:marLeft w:val="0"/>
      <w:marRight w:val="0"/>
      <w:marTop w:val="0"/>
      <w:marBottom w:val="0"/>
      <w:divBdr>
        <w:top w:val="none" w:sz="0" w:space="0" w:color="auto"/>
        <w:left w:val="none" w:sz="0" w:space="0" w:color="auto"/>
        <w:bottom w:val="none" w:sz="0" w:space="0" w:color="auto"/>
        <w:right w:val="none" w:sz="0" w:space="0" w:color="auto"/>
      </w:divBdr>
    </w:div>
    <w:div w:id="1311203694">
      <w:bodyDiv w:val="1"/>
      <w:marLeft w:val="0"/>
      <w:marRight w:val="0"/>
      <w:marTop w:val="0"/>
      <w:marBottom w:val="0"/>
      <w:divBdr>
        <w:top w:val="none" w:sz="0" w:space="0" w:color="auto"/>
        <w:left w:val="none" w:sz="0" w:space="0" w:color="auto"/>
        <w:bottom w:val="none" w:sz="0" w:space="0" w:color="auto"/>
        <w:right w:val="none" w:sz="0" w:space="0" w:color="auto"/>
      </w:divBdr>
    </w:div>
    <w:div w:id="20281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pc.go.jp/en/leg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inalawtranslate.com/en/cybersecurity-la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ag.ca.gov/privacy/ccpa" TargetMode="External"/><Relationship Id="rId11" Type="http://schemas.openxmlformats.org/officeDocument/2006/relationships/hyperlink" Target="https://www.oaic.gov.au/privacy/the-privacy-act" TargetMode="External"/><Relationship Id="rId5" Type="http://schemas.openxmlformats.org/officeDocument/2006/relationships/hyperlink" Target="https://eur-lex.europa.eu/eli/reg/2016/679/oj" TargetMode="External"/><Relationship Id="rId10" Type="http://schemas.openxmlformats.org/officeDocument/2006/relationships/hyperlink" Target="https://www.meity.gov.in/data-protection-framework" TargetMode="External"/><Relationship Id="rId4" Type="http://schemas.openxmlformats.org/officeDocument/2006/relationships/webSettings" Target="webSettings.xml"/><Relationship Id="rId9" Type="http://schemas.openxmlformats.org/officeDocument/2006/relationships/hyperlink" Target="http://www.consultant.ru/document/cons_doc_LAW_618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2231</Words>
  <Characters>12721</Characters>
  <Application>Microsoft Office Word</Application>
  <DocSecurity>0</DocSecurity>
  <Lines>106</Lines>
  <Paragraphs>29</Paragraphs>
  <ScaleCrop>false</ScaleCrop>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12</cp:revision>
  <dcterms:created xsi:type="dcterms:W3CDTF">2025-04-11T13:14:00Z</dcterms:created>
  <dcterms:modified xsi:type="dcterms:W3CDTF">2025-04-11T13:26:00Z</dcterms:modified>
</cp:coreProperties>
</file>